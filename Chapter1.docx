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D85" w:rsidRDefault="002F7D85">
      <w:pPr>
        <w:sectPr w:rsidR="002F7D85" w:rsidSect="00E77F64">
          <w:headerReference w:type="default" r:id="rId7"/>
          <w:footerReference w:type="first" r:id="rId8"/>
          <w:type w:val="continuous"/>
          <w:pgSz w:w="12240" w:h="15840" w:code="1"/>
          <w:pgMar w:top="1440" w:right="1440" w:bottom="1440" w:left="1440" w:header="720" w:footer="720" w:gutter="0"/>
          <w:cols w:space="720"/>
        </w:sectPr>
      </w:pPr>
    </w:p>
    <w:p w:rsidR="002F7D85" w:rsidRPr="00647F9E" w:rsidRDefault="002F7D85" w:rsidP="000E18D3">
      <w:pPr>
        <w:pStyle w:val="ONEINCHSPACER"/>
        <w:spacing w:before="0"/>
        <w:jc w:val="center"/>
        <w:rPr>
          <w:sz w:val="36"/>
          <w:szCs w:val="36"/>
        </w:rPr>
      </w:pPr>
      <w:r w:rsidRPr="00647F9E">
        <w:rPr>
          <w:sz w:val="36"/>
          <w:szCs w:val="36"/>
        </w:rPr>
        <w:lastRenderedPageBreak/>
        <w:t>CHAPTER 1</w:t>
      </w:r>
    </w:p>
    <w:p w:rsidR="002F7D85" w:rsidRDefault="002F7D85">
      <w:pPr>
        <w:pStyle w:val="CHAPTERTITLE"/>
      </w:pPr>
      <w:bookmarkStart w:id="0" w:name="_Toc440031419"/>
      <w:r>
        <w:rPr>
          <w:sz w:val="36"/>
          <w:szCs w:val="36"/>
        </w:rPr>
        <w:t>INTRODUCTION</w:t>
      </w:r>
      <w:bookmarkEnd w:id="0"/>
    </w:p>
    <w:p w:rsidR="002F7D85" w:rsidRDefault="002F7D85" w:rsidP="002C5E8B">
      <w:pPr>
        <w:pStyle w:val="BodyText"/>
        <w:jc w:val="both"/>
      </w:pPr>
      <w:r>
        <w:t>The atmosphere of the Earth is a dynamical, evolving system dependent upon its composition. The concentration of various atmospheric species is dependent upon altitude, geographical location, and time of day. These species interact with the incoming sunlight to absorb, scatter, and emit the incoming radiance. Using spectroscopy, concentrations of different species can be determined to discover the composition of the atmosphere. Over a period of time</w:t>
      </w:r>
      <w:r w:rsidR="007E61AC">
        <w:t>,</w:t>
      </w:r>
      <w:r>
        <w:t xml:space="preserve"> changes to the composition caused by natural and anthropogenic </w:t>
      </w:r>
      <w:r w:rsidR="007E61AC">
        <w:t>sources can be used to infer</w:t>
      </w:r>
      <w:r>
        <w:t xml:space="preserve"> climate change effects. One important species in determining the radiative forcing effect is stratospheric sulfuric aerosol, which are su</w:t>
      </w:r>
      <w:r w:rsidR="007E61AC">
        <w:t>bmicron droplets that scatter</w:t>
      </w:r>
      <w:r>
        <w:t xml:space="preserve"> incoming irradiance away from </w:t>
      </w:r>
      <w:r w:rsidR="007E61AC">
        <w:t>e</w:t>
      </w:r>
      <w:r>
        <w:t xml:space="preserve">arth and assist in the formation of clouds causing a cooling effect </w:t>
      </w:r>
      <w:r w:rsidR="007E61AC">
        <w:t>to the surface temperature</w:t>
      </w:r>
      <w:r>
        <w:t xml:space="preserve">. The source </w:t>
      </w:r>
      <w:r w:rsidR="007E61AC">
        <w:t>of</w:t>
      </w:r>
      <w:r>
        <w:t xml:space="preserve"> these aerosols come from the burning of fossil fuels, biomass burning, and marine processes and </w:t>
      </w:r>
      <w:r w:rsidR="007E61AC">
        <w:t xml:space="preserve">form </w:t>
      </w:r>
      <w:r>
        <w:t>the background aerosol layer. A large unpredictable perturbation of this layer occurs after large volcanic eruptions that can inject large quantities of sulfur directly into the stratosphere.</w:t>
      </w:r>
    </w:p>
    <w:p w:rsidR="002F7D85" w:rsidRDefault="002F7D85" w:rsidP="002C5E8B">
      <w:pPr>
        <w:pStyle w:val="BodyText"/>
        <w:jc w:val="both"/>
      </w:pPr>
      <w:r>
        <w:t xml:space="preserve">Many instruments over the past decades have been used to determine and monitor the atmospheric state. </w:t>
      </w:r>
      <w:r w:rsidR="007E61AC">
        <w:t xml:space="preserve">Some of these instruments </w:t>
      </w:r>
      <w:r w:rsidR="00EB69D4">
        <w:t>have had the capability to measure aerosols h</w:t>
      </w:r>
      <w:r>
        <w:t>owever, many of these instruments are no longer operational or are operating well past there expected lifetimes. In this work a proposal for a new passive remote sensing instrument, named the Aerosol Limb Imager (ALI), will be discussed which images the polarized limb radiance of the atmosphere to determine stratospheric aerosol profiles. The instrument, although a prototype for a satellite instrument, will be test on a stratospheric balloon flight and has been designed for this platform</w:t>
      </w:r>
      <w:r w:rsidR="00EB69D4">
        <w:t>. Slight alteration would be needed to convert the</w:t>
      </w:r>
      <w:r>
        <w:t xml:space="preserve"> </w:t>
      </w:r>
      <w:r w:rsidR="00EB69D4">
        <w:t>instrument to a satellite platform.</w:t>
      </w:r>
    </w:p>
    <w:p w:rsidR="002F7D85" w:rsidRDefault="00EB69D4" w:rsidP="002C5E8B">
      <w:pPr>
        <w:pStyle w:val="BodyText"/>
        <w:jc w:val="both"/>
      </w:pPr>
      <w:r>
        <w:t xml:space="preserve">In this work, </w:t>
      </w:r>
      <w:r w:rsidR="002F7D85">
        <w:t>Chapter 2 will outline the</w:t>
      </w:r>
      <w:r>
        <w:t xml:space="preserve"> background of</w:t>
      </w:r>
      <w:r w:rsidR="002F7D85">
        <w:t xml:space="preserve"> </w:t>
      </w:r>
      <w:r>
        <w:t xml:space="preserve">the </w:t>
      </w:r>
      <w:r w:rsidR="002F7D85">
        <w:t>atmospheric on which this project is based</w:t>
      </w:r>
      <w:r>
        <w:t xml:space="preserve"> including a</w:t>
      </w:r>
      <w:r w:rsidR="002F7D85">
        <w:t>n overvi</w:t>
      </w:r>
      <w:r>
        <w:t>ew of the stratospheric aerosol. The backgrounds includes</w:t>
      </w:r>
      <w:r w:rsidR="002F7D85">
        <w:t xml:space="preserve"> its discovery </w:t>
      </w:r>
      <w:r w:rsidR="002F7D85">
        <w:lastRenderedPageBreak/>
        <w:t>and discussion about the important of aerosol in the atmosphere, effect on climate change, sources, and microphysical properties. Following will be an overview of the different techniques used to measure aerosols</w:t>
      </w:r>
      <w:r>
        <w:t xml:space="preserve">. This is include techniques used in </w:t>
      </w:r>
      <w:r w:rsidR="002F7D85">
        <w:t xml:space="preserve">in-situ </w:t>
      </w:r>
      <w:r w:rsidR="00E92D51">
        <w:t>measurements</w:t>
      </w:r>
      <w:r>
        <w:t xml:space="preserve"> like optical particle counters and </w:t>
      </w:r>
      <w:r w:rsidR="00E92D51">
        <w:t>n</w:t>
      </w:r>
      <w:r w:rsidR="00E92D51" w:rsidRPr="00136038">
        <w:t>ephelometers</w:t>
      </w:r>
      <w:r w:rsidR="00E92D51">
        <w:t xml:space="preserve"> </w:t>
      </w:r>
      <w:r w:rsidR="002F7D85">
        <w:t>and satellite based methods</w:t>
      </w:r>
      <w:r w:rsidR="00E92D51">
        <w:t xml:space="preserve"> such as occultation and limb scatter</w:t>
      </w:r>
      <w:r w:rsidR="002F7D85">
        <w:t xml:space="preserve">. Then a brief overview of radiative transfer theory will </w:t>
      </w:r>
      <w:r w:rsidR="00E92D51">
        <w:t>be covered starting with a</w:t>
      </w:r>
      <w:r w:rsidR="002F7D85">
        <w:t xml:space="preserve"> scalar </w:t>
      </w:r>
      <w:r w:rsidR="00E92D51">
        <w:t xml:space="preserve">representation </w:t>
      </w:r>
      <w:r w:rsidR="002F7D85">
        <w:t xml:space="preserve">and </w:t>
      </w:r>
      <w:r w:rsidR="00E92D51">
        <w:t xml:space="preserve">moving into the more complicated </w:t>
      </w:r>
      <w:r w:rsidR="002F7D85">
        <w:t>polarized theory</w:t>
      </w:r>
      <w:r w:rsidR="00E92D51">
        <w:t xml:space="preserve"> needed for this work</w:t>
      </w:r>
      <w:r w:rsidR="002F7D85">
        <w:t xml:space="preserve">. </w:t>
      </w:r>
      <w:r w:rsidR="00E92D51">
        <w:t>Lastly</w:t>
      </w:r>
      <w:r w:rsidR="002F7D85">
        <w:t xml:space="preserve"> is a brief discussion of the SASKTRAN-HR model used within this work.</w:t>
      </w:r>
    </w:p>
    <w:p w:rsidR="002F7D85" w:rsidRDefault="002F7D85" w:rsidP="00A753E0">
      <w:pPr>
        <w:pStyle w:val="BodyText"/>
        <w:jc w:val="both"/>
      </w:pPr>
      <w:r>
        <w:t xml:space="preserve">Chapter 3 starts with an overview of </w:t>
      </w:r>
      <w:proofErr w:type="spellStart"/>
      <w:r>
        <w:t>acousto</w:t>
      </w:r>
      <w:proofErr w:type="spellEnd"/>
      <w:r>
        <w:t xml:space="preserve">-optics tunable filters (AOTF), since this device is at the core of the ALI system. </w:t>
      </w:r>
      <w:r w:rsidR="00E92D51">
        <w:t xml:space="preserve">Background and practical application of this device will be covered with focus on the advantages and disadvantages to using this filter in a remote sensing instrument. </w:t>
      </w:r>
      <w:r>
        <w:t xml:space="preserve">Continuing will be a discussion of the </w:t>
      </w:r>
      <w:r w:rsidR="00E92D51">
        <w:t xml:space="preserve">possible optical layouts for the system and the testing and underling choice for the ALI optical system. With a selected </w:t>
      </w:r>
      <w:r>
        <w:t xml:space="preserve">optical </w:t>
      </w:r>
      <w:r w:rsidR="00E92D51">
        <w:t xml:space="preserve">layout </w:t>
      </w:r>
      <w:r>
        <w:t xml:space="preserve">of </w:t>
      </w:r>
      <w:r w:rsidR="00E92D51">
        <w:t xml:space="preserve">the </w:t>
      </w:r>
      <w:r>
        <w:t xml:space="preserve">ALI instrument </w:t>
      </w:r>
      <w:r w:rsidR="00E92D51">
        <w:t xml:space="preserve">and a finalized designed a discussion of </w:t>
      </w:r>
      <w:r>
        <w:t xml:space="preserve">calibration, testing, and </w:t>
      </w:r>
      <w:r w:rsidR="00E92D51">
        <w:t xml:space="preserve">creation of the </w:t>
      </w:r>
      <w:r>
        <w:t>operation software</w:t>
      </w:r>
      <w:r w:rsidR="00E92D51">
        <w:t xml:space="preserve"> will be presented</w:t>
      </w:r>
      <w:r>
        <w:t xml:space="preserve">. Since ALI is a linear polarized instrument, a study was underwent to determine the best polarization to achieve the highest possible aerosol sensitivity, accuracy, and precision possible. Furthermore, the optimal geometry for a limb scatter polarized instrument </w:t>
      </w:r>
      <w:r w:rsidR="00E92D51">
        <w:t>was</w:t>
      </w:r>
      <w:r>
        <w:t xml:space="preserve"> also determine</w:t>
      </w:r>
      <w:r w:rsidR="00E92D51">
        <w:t>d in this same study</w:t>
      </w:r>
      <w:r>
        <w:t xml:space="preserve">. </w:t>
      </w:r>
      <w:r w:rsidR="00E92D51">
        <w:t>This was done by probing the solution space and t</w:t>
      </w:r>
      <w:r>
        <w:t xml:space="preserve">he results of this study will be the focus of Chapter 4. The final discussion section, Chapter 5, is a </w:t>
      </w:r>
      <w:r w:rsidR="00E84400">
        <w:t>presentation</w:t>
      </w:r>
      <w:r>
        <w:t xml:space="preserve"> of the ALI test flight from a stratospheric balloon</w:t>
      </w:r>
      <w:r w:rsidR="00E84400">
        <w:t xml:space="preserve"> from Timmins, </w:t>
      </w:r>
      <w:proofErr w:type="spellStart"/>
      <w:r w:rsidR="00E84400">
        <w:t>Ontaro</w:t>
      </w:r>
      <w:proofErr w:type="spellEnd"/>
      <w:r w:rsidR="00E84400">
        <w:t>.</w:t>
      </w:r>
      <w:r>
        <w:t xml:space="preserve"> </w:t>
      </w:r>
      <w:r w:rsidR="00E84400">
        <w:t>T</w:t>
      </w:r>
      <w:r>
        <w:t>he results from the measurements recorded from the flights</w:t>
      </w:r>
      <w:r w:rsidR="00E84400">
        <w:t xml:space="preserve"> are also presented i</w:t>
      </w:r>
      <w:r>
        <w:t>nclud</w:t>
      </w:r>
      <w:r w:rsidR="00E84400">
        <w:t>ing</w:t>
      </w:r>
      <w:r>
        <w:t xml:space="preserve"> calibrated images, retrieved aerosol profiles, precision estimates, and particle size estimation.</w:t>
      </w:r>
      <w:r w:rsidR="00E84400">
        <w:t xml:space="preserve"> These results are compared to current satellite measurements and a discussion about the quality of the ALI is underwent.</w:t>
      </w:r>
      <w:bookmarkStart w:id="1" w:name="_GoBack"/>
      <w:bookmarkEnd w:id="1"/>
    </w:p>
    <w:p w:rsidR="002F7D85" w:rsidRDefault="002F7D85" w:rsidP="000D7CB4">
      <w:pPr>
        <w:pStyle w:val="BodyText"/>
      </w:pPr>
    </w:p>
    <w:p w:rsidR="002F7D85" w:rsidRDefault="002F7D85" w:rsidP="000D7CB4">
      <w:pPr>
        <w:pStyle w:val="BodyText"/>
        <w:sectPr w:rsidR="002F7D85" w:rsidSect="000E18D3">
          <w:footerReference w:type="default" r:id="rId9"/>
          <w:headerReference w:type="first" r:id="rId10"/>
          <w:footerReference w:type="first" r:id="rId11"/>
          <w:pgSz w:w="12240" w:h="15840" w:code="1"/>
          <w:pgMar w:top="1440" w:right="1440" w:bottom="1440" w:left="1440" w:header="720" w:footer="720" w:gutter="0"/>
          <w:pgNumType w:start="1"/>
          <w:cols w:space="720"/>
          <w:titlePg/>
        </w:sectPr>
      </w:pPr>
    </w:p>
    <w:p w:rsidR="002F7D85" w:rsidRDefault="002F7D85">
      <w:pPr>
        <w:pStyle w:val="ListNumber"/>
        <w:ind w:left="360" w:hanging="360"/>
        <w:sectPr w:rsidR="002F7D85" w:rsidSect="00E77F64">
          <w:headerReference w:type="first" r:id="rId12"/>
          <w:footerReference w:type="first" r:id="rId13"/>
          <w:type w:val="continuous"/>
          <w:pgSz w:w="12240" w:h="15840" w:code="1"/>
          <w:pgMar w:top="1440" w:right="1440" w:bottom="1440" w:left="1440" w:header="720" w:footer="720" w:gutter="0"/>
          <w:cols w:space="720"/>
          <w:titlePg/>
        </w:sectPr>
      </w:pPr>
      <w:r>
        <w:lastRenderedPageBreak/>
        <w:t xml:space="preserve"> </w:t>
      </w:r>
    </w:p>
    <w:p w:rsidR="00E77F64" w:rsidRDefault="00E77F64">
      <w:pPr>
        <w:pStyle w:val="BodyTextIndent"/>
      </w:pPr>
    </w:p>
    <w:sectPr w:rsidR="00E77F64">
      <w:headerReference w:type="default" r:id="rId14"/>
      <w:footerReference w:type="first" r:id="rId15"/>
      <w:pgSz w:w="12240" w:h="15840" w:code="1"/>
      <w:pgMar w:top="1440" w:right="1440" w:bottom="1440" w:left="216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C45" w:rsidRDefault="006B0C45">
      <w:r>
        <w:separator/>
      </w:r>
    </w:p>
  </w:endnote>
  <w:endnote w:type="continuationSeparator" w:id="0">
    <w:p w:rsidR="006B0C45" w:rsidRDefault="006B0C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r>
      <w:rPr>
        <w:rStyle w:val="PageNumber"/>
      </w:rPr>
      <w:fldChar w:fldCharType="begin"/>
    </w:r>
    <w:r>
      <w:rPr>
        <w:rStyle w:val="PageNumber"/>
      </w:rPr>
      <w:instrText xml:space="preserve"> PAGE </w:instrText>
    </w:r>
    <w:r>
      <w:rPr>
        <w:rStyle w:val="PageNumber"/>
      </w:rPr>
      <w:fldChar w:fldCharType="separate"/>
    </w:r>
    <w:r w:rsidR="00E84400">
      <w:rPr>
        <w:rStyle w:val="PageNumber"/>
        <w:noProof/>
      </w:rPr>
      <w:t>1</w:t>
    </w:r>
    <w:r>
      <w:rPr>
        <w:rStyle w:val="PageNumber"/>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Footer"/>
    </w:pPr>
    <w:r>
      <w:rPr>
        <w:rStyle w:val="PageNumber"/>
      </w:rPr>
      <w:fldChar w:fldCharType="begin"/>
    </w:r>
    <w:r>
      <w:rPr>
        <w:rStyle w:val="PageNumber"/>
      </w:rPr>
      <w:instrText xml:space="preserve"> PAGE </w:instrText>
    </w:r>
    <w:r>
      <w:rPr>
        <w:rStyle w:val="PageNumber"/>
      </w:rPr>
      <w:fldChar w:fldCharType="separate"/>
    </w:r>
    <w:r w:rsidR="00E84400">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C45" w:rsidRDefault="006B0C45">
      <w:r>
        <w:separator/>
      </w:r>
    </w:p>
  </w:footnote>
  <w:footnote w:type="continuationSeparator" w:id="0">
    <w:p w:rsidR="006B0C45" w:rsidRDefault="006B0C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84400">
      <w:rPr>
        <w:rStyle w:val="PageNumber"/>
        <w:noProof/>
      </w:rPr>
      <w:t>1</w:t>
    </w:r>
    <w:r>
      <w:rPr>
        <w:rStyle w:val="PageNumber"/>
      </w:rPr>
      <w:fldChar w:fldCharType="end"/>
    </w:r>
  </w:p>
  <w:p w:rsidR="002F7D85" w:rsidRDefault="002F7D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D85" w:rsidRDefault="002F7D85">
    <w:pPr>
      <w:pStyle w:val="Header"/>
    </w:pPr>
    <w:r>
      <w:rPr>
        <w:rStyle w:val="PageNumber"/>
      </w:rPr>
      <w:fldChar w:fldCharType="begin"/>
    </w:r>
    <w:r>
      <w:rPr>
        <w:rStyle w:val="PageNumber"/>
      </w:rPr>
      <w:instrText xml:space="preserve"> PAGE </w:instrText>
    </w:r>
    <w:r>
      <w:rPr>
        <w:rStyle w:val="PageNumber"/>
      </w:rPr>
      <w:fldChar w:fldCharType="separate"/>
    </w:r>
    <w:r w:rsidR="00E84400">
      <w:rPr>
        <w:rStyle w:val="PageNumber"/>
        <w:noProof/>
      </w:rPr>
      <w:t>1</w:t>
    </w:r>
    <w:r>
      <w:rPr>
        <w:rStyle w:val="PageNumber"/>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F64" w:rsidRDefault="00E77F6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4F7749"/>
    <w:multiLevelType w:val="singleLevel"/>
    <w:tmpl w:val="00000000"/>
    <w:lvl w:ilvl="0">
      <w:start w:val="1"/>
      <w:numFmt w:val="decimal"/>
      <w:pStyle w:val="List1"/>
      <w:lvlText w:val="%1."/>
      <w:lvlJc w:val="left"/>
      <w:pPr>
        <w:tabs>
          <w:tab w:val="num" w:pos="360"/>
        </w:tabs>
        <w:ind w:left="360" w:hanging="360"/>
      </w:pPr>
    </w:lvl>
  </w:abstractNum>
  <w:abstractNum w:abstractNumId="1" w15:restartNumberingAfterBreak="0">
    <w:nsid w:val="474C5F61"/>
    <w:multiLevelType w:val="multilevel"/>
    <w:tmpl w:val="69627102"/>
    <w:lvl w:ilvl="0">
      <w:start w:val="1"/>
      <w:numFmt w:val="decimal"/>
      <w:pStyle w:val="CHAPTERNUMBER"/>
      <w:suff w:val="nothing"/>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8D7"/>
    <w:rsid w:val="000D5BDB"/>
    <w:rsid w:val="000E18D3"/>
    <w:rsid w:val="000F39E4"/>
    <w:rsid w:val="00106B45"/>
    <w:rsid w:val="0012211C"/>
    <w:rsid w:val="00134103"/>
    <w:rsid w:val="00203D0B"/>
    <w:rsid w:val="00257F5A"/>
    <w:rsid w:val="0028103D"/>
    <w:rsid w:val="002C5E8B"/>
    <w:rsid w:val="002F7D85"/>
    <w:rsid w:val="00303CCB"/>
    <w:rsid w:val="003A3CAD"/>
    <w:rsid w:val="004937AF"/>
    <w:rsid w:val="004A084B"/>
    <w:rsid w:val="004A20FB"/>
    <w:rsid w:val="004B5287"/>
    <w:rsid w:val="004D2756"/>
    <w:rsid w:val="00526821"/>
    <w:rsid w:val="006036B6"/>
    <w:rsid w:val="006318D7"/>
    <w:rsid w:val="006B0C45"/>
    <w:rsid w:val="00721C92"/>
    <w:rsid w:val="00785598"/>
    <w:rsid w:val="00793CF5"/>
    <w:rsid w:val="007E61AC"/>
    <w:rsid w:val="00806F03"/>
    <w:rsid w:val="00827C5A"/>
    <w:rsid w:val="008557A9"/>
    <w:rsid w:val="008C621E"/>
    <w:rsid w:val="008F2702"/>
    <w:rsid w:val="008F3E5A"/>
    <w:rsid w:val="00922148"/>
    <w:rsid w:val="00975F93"/>
    <w:rsid w:val="00994EBB"/>
    <w:rsid w:val="009E6D6A"/>
    <w:rsid w:val="00A2039A"/>
    <w:rsid w:val="00A66CCD"/>
    <w:rsid w:val="00A753E0"/>
    <w:rsid w:val="00AA2075"/>
    <w:rsid w:val="00AC692D"/>
    <w:rsid w:val="00AE5879"/>
    <w:rsid w:val="00AE6E26"/>
    <w:rsid w:val="00B05063"/>
    <w:rsid w:val="00B441CC"/>
    <w:rsid w:val="00B779D0"/>
    <w:rsid w:val="00B937D6"/>
    <w:rsid w:val="00BA7709"/>
    <w:rsid w:val="00BC22CC"/>
    <w:rsid w:val="00BE551C"/>
    <w:rsid w:val="00C031E4"/>
    <w:rsid w:val="00C53488"/>
    <w:rsid w:val="00C564C4"/>
    <w:rsid w:val="00C63B3F"/>
    <w:rsid w:val="00CC4EE7"/>
    <w:rsid w:val="00CC78EC"/>
    <w:rsid w:val="00D46F4C"/>
    <w:rsid w:val="00D76F29"/>
    <w:rsid w:val="00DA3998"/>
    <w:rsid w:val="00DB4189"/>
    <w:rsid w:val="00E11BC8"/>
    <w:rsid w:val="00E45AD3"/>
    <w:rsid w:val="00E77F64"/>
    <w:rsid w:val="00E84400"/>
    <w:rsid w:val="00E92D51"/>
    <w:rsid w:val="00EB69D4"/>
    <w:rsid w:val="00F23EF0"/>
    <w:rsid w:val="00F50026"/>
    <w:rsid w:val="00F567DE"/>
    <w:rsid w:val="00FC553A"/>
    <w:rsid w:val="00FE2B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779C57-04D4-49ED-8EEC-8FA3B1025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val="en-US" w:eastAsia="en-US"/>
    </w:rPr>
  </w:style>
  <w:style w:type="paragraph" w:styleId="Heading1">
    <w:name w:val="heading 1"/>
    <w:basedOn w:val="Normal"/>
    <w:next w:val="BodyText"/>
    <w:link w:val="Heading1Char"/>
    <w:qFormat/>
    <w:pPr>
      <w:keepNext/>
      <w:spacing w:after="240"/>
      <w:jc w:val="center"/>
      <w:outlineLvl w:val="0"/>
    </w:pPr>
    <w:rPr>
      <w:b/>
      <w:kern w:val="28"/>
    </w:rPr>
  </w:style>
  <w:style w:type="paragraph" w:styleId="Heading2">
    <w:name w:val="heading 2"/>
    <w:basedOn w:val="Normal"/>
    <w:next w:val="BodyText"/>
    <w:link w:val="Heading2Char"/>
    <w:qFormat/>
    <w:pPr>
      <w:keepNext/>
      <w:spacing w:after="240"/>
      <w:outlineLvl w:val="1"/>
    </w:pPr>
    <w:rPr>
      <w:b/>
    </w:rPr>
  </w:style>
  <w:style w:type="paragraph" w:styleId="Heading3">
    <w:name w:val="heading 3"/>
    <w:basedOn w:val="Normal"/>
    <w:next w:val="BodyText"/>
    <w:link w:val="Heading3Char"/>
    <w:qFormat/>
    <w:pPr>
      <w:keepNext/>
      <w:spacing w:after="240"/>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styleId="Header">
    <w:name w:val="header"/>
    <w:basedOn w:val="Normal"/>
    <w:link w:val="HeaderChar"/>
    <w:pPr>
      <w:tabs>
        <w:tab w:val="center" w:pos="4320"/>
        <w:tab w:val="right" w:pos="8640"/>
      </w:tabs>
      <w:jc w:val="center"/>
    </w:pPr>
  </w:style>
  <w:style w:type="paragraph" w:customStyle="1" w:styleId="CHAPTERNUMBER">
    <w:name w:val="CHAPTER NUMBER"/>
    <w:basedOn w:val="ONEINCHSPACER"/>
    <w:next w:val="CHAPTERTITLE"/>
    <w:pPr>
      <w:numPr>
        <w:numId w:val="1"/>
      </w:numPr>
      <w:jc w:val="center"/>
    </w:pPr>
  </w:style>
  <w:style w:type="paragraph" w:customStyle="1" w:styleId="ONEINCHSPACER">
    <w:name w:val="ONE INCH SPACER"/>
    <w:basedOn w:val="Normal"/>
    <w:link w:val="ONEINCHSPACERChar"/>
    <w:pPr>
      <w:spacing w:before="1296"/>
    </w:pPr>
  </w:style>
  <w:style w:type="paragraph" w:customStyle="1" w:styleId="CHAPTERTITLE">
    <w:name w:val="CHAPTER TITLE"/>
    <w:basedOn w:val="Normal"/>
    <w:next w:val="BodyText"/>
    <w:pPr>
      <w:spacing w:after="240"/>
      <w:jc w:val="center"/>
    </w:pPr>
  </w:style>
  <w:style w:type="paragraph" w:styleId="Footer">
    <w:name w:val="footer"/>
    <w:basedOn w:val="Normal"/>
    <w:link w:val="FooterChar"/>
    <w:pPr>
      <w:tabs>
        <w:tab w:val="center" w:pos="4320"/>
        <w:tab w:val="right" w:pos="8640"/>
      </w:tabs>
      <w:jc w:val="center"/>
    </w:pPr>
  </w:style>
  <w:style w:type="character" w:styleId="PageNumber">
    <w:name w:val="page number"/>
    <w:basedOn w:val="DefaultParagraphFont"/>
  </w:style>
  <w:style w:type="paragraph" w:styleId="FootnoteText">
    <w:name w:val="footnote text"/>
    <w:basedOn w:val="Normal"/>
    <w:semiHidden/>
    <w:rPr>
      <w:sz w:val="20"/>
    </w:r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customStyle="1" w:styleId="Heading3B">
    <w:name w:val="Heading 3B"/>
    <w:basedOn w:val="Heading3"/>
    <w:next w:val="BodyText"/>
    <w:rPr>
      <w:b w:val="0"/>
      <w:u w:val="single"/>
    </w:rPr>
  </w:style>
  <w:style w:type="paragraph" w:customStyle="1" w:styleId="BodyTextNoIndent">
    <w:name w:val="Body Text No Indent"/>
    <w:basedOn w:val="BodyText"/>
    <w:next w:val="BodyText"/>
    <w:pPr>
      <w:ind w:firstLine="0"/>
    </w:pPr>
  </w:style>
  <w:style w:type="paragraph" w:styleId="BlockText">
    <w:name w:val="Block Text"/>
    <w:basedOn w:val="Normal"/>
    <w:pPr>
      <w:spacing w:after="240"/>
      <w:ind w:left="1440"/>
    </w:pPr>
  </w:style>
  <w:style w:type="paragraph" w:styleId="Caption">
    <w:name w:val="caption"/>
    <w:basedOn w:val="Normal"/>
    <w:next w:val="Normal"/>
    <w:qFormat/>
  </w:style>
  <w:style w:type="paragraph" w:customStyle="1" w:styleId="CaptionTable">
    <w:name w:val="Caption Table"/>
    <w:basedOn w:val="Caption"/>
    <w:next w:val="Normal"/>
    <w:pPr>
      <w:keepNext/>
      <w:spacing w:before="720"/>
    </w:pPr>
  </w:style>
  <w:style w:type="paragraph" w:customStyle="1" w:styleId="CaptionFigure">
    <w:name w:val="Caption Figure"/>
    <w:basedOn w:val="Caption"/>
    <w:pPr>
      <w:spacing w:after="720"/>
    </w:pPr>
  </w:style>
  <w:style w:type="character" w:styleId="FootnoteReference">
    <w:name w:val="footnote reference"/>
    <w:basedOn w:val="DefaultParagraphFont"/>
    <w:semiHidden/>
    <w:rPr>
      <w:vertAlign w:val="superscript"/>
    </w:rPr>
  </w:style>
  <w:style w:type="paragraph" w:customStyle="1" w:styleId="AppendixLetter">
    <w:name w:val="Appendix Letter"/>
    <w:basedOn w:val="ONEINCHSPACER"/>
    <w:pPr>
      <w:jc w:val="center"/>
    </w:pPr>
  </w:style>
  <w:style w:type="paragraph" w:styleId="CommentText">
    <w:name w:val="annotation text"/>
    <w:basedOn w:val="Normal"/>
    <w:semiHidden/>
  </w:style>
  <w:style w:type="paragraph" w:styleId="BodyTextIndent">
    <w:name w:val="Body Text Indent"/>
    <w:basedOn w:val="Normal"/>
    <w:pPr>
      <w:spacing w:line="480" w:lineRule="auto"/>
      <w:ind w:left="1440" w:hanging="720"/>
    </w:pPr>
  </w:style>
  <w:style w:type="paragraph" w:styleId="ListNumber">
    <w:name w:val="List Number"/>
    <w:basedOn w:val="Normal"/>
    <w:pPr>
      <w:spacing w:after="240"/>
      <w:ind w:left="720" w:hanging="720"/>
    </w:pPr>
  </w:style>
  <w:style w:type="paragraph" w:customStyle="1" w:styleId="List1">
    <w:name w:val="List1"/>
    <w:basedOn w:val="BodyText"/>
    <w:pPr>
      <w:numPr>
        <w:numId w:val="2"/>
      </w:numPr>
      <w:tabs>
        <w:tab w:val="clear" w:pos="360"/>
        <w:tab w:val="num" w:pos="1080"/>
      </w:tabs>
      <w:spacing w:after="240"/>
      <w:ind w:left="1080"/>
    </w:p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46F4C"/>
    <w:rPr>
      <w:sz w:val="24"/>
      <w:lang w:val="en-US" w:eastAsia="en-US"/>
    </w:rPr>
  </w:style>
  <w:style w:type="character" w:customStyle="1" w:styleId="HeaderChar">
    <w:name w:val="Header Char"/>
    <w:basedOn w:val="DefaultParagraphFont"/>
    <w:link w:val="Header"/>
    <w:rsid w:val="00D46F4C"/>
    <w:rPr>
      <w:sz w:val="24"/>
      <w:lang w:val="en-US" w:eastAsia="en-US"/>
    </w:rPr>
  </w:style>
  <w:style w:type="character" w:customStyle="1" w:styleId="FooterChar">
    <w:name w:val="Footer Char"/>
    <w:basedOn w:val="DefaultParagraphFont"/>
    <w:link w:val="Footer"/>
    <w:rsid w:val="00D46F4C"/>
    <w:rPr>
      <w:sz w:val="24"/>
      <w:lang w:val="en-US" w:eastAsia="en-US"/>
    </w:rPr>
  </w:style>
  <w:style w:type="character" w:customStyle="1" w:styleId="Heading1Char">
    <w:name w:val="Heading 1 Char"/>
    <w:basedOn w:val="DefaultParagraphFont"/>
    <w:link w:val="Heading1"/>
    <w:rsid w:val="00D46F4C"/>
    <w:rPr>
      <w:b/>
      <w:kern w:val="28"/>
      <w:sz w:val="24"/>
      <w:lang w:val="en-US" w:eastAsia="en-US"/>
    </w:rPr>
  </w:style>
  <w:style w:type="character" w:customStyle="1" w:styleId="Heading2Char">
    <w:name w:val="Heading 2 Char"/>
    <w:basedOn w:val="DefaultParagraphFont"/>
    <w:link w:val="Heading2"/>
    <w:rsid w:val="00D46F4C"/>
    <w:rPr>
      <w:b/>
      <w:sz w:val="24"/>
      <w:lang w:val="en-US" w:eastAsia="en-US"/>
    </w:rPr>
  </w:style>
  <w:style w:type="character" w:customStyle="1" w:styleId="Heading3Char">
    <w:name w:val="Heading 3 Char"/>
    <w:basedOn w:val="DefaultParagraphFont"/>
    <w:link w:val="Heading3"/>
    <w:rsid w:val="00D46F4C"/>
    <w:rPr>
      <w:b/>
      <w:sz w:val="24"/>
      <w:lang w:val="en-US" w:eastAsia="en-US"/>
    </w:rPr>
  </w:style>
  <w:style w:type="character" w:customStyle="1" w:styleId="ONEINCHSPACERChar">
    <w:name w:val="ONE INCH SPACER Char"/>
    <w:basedOn w:val="DefaultParagraphFont"/>
    <w:link w:val="ONEINCHSPACER"/>
    <w:rsid w:val="00975F93"/>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5</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TITLE OF CHAPTER</vt:lpstr>
    </vt:vector>
  </TitlesOfParts>
  <Company>University of Florida</Company>
  <LinksUpToDate>false</LinksUpToDate>
  <CharactersWithSpaces>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CHAPTER</dc:title>
  <dc:subject/>
  <dc:creator>CIRCA</dc:creator>
  <cp:keywords/>
  <cp:lastModifiedBy>Elash, Brenden</cp:lastModifiedBy>
  <cp:revision>17</cp:revision>
  <cp:lastPrinted>1999-05-10T21:24:00Z</cp:lastPrinted>
  <dcterms:created xsi:type="dcterms:W3CDTF">2015-08-27T21:09:00Z</dcterms:created>
  <dcterms:modified xsi:type="dcterms:W3CDTF">2016-01-12T21:24:00Z</dcterms:modified>
</cp:coreProperties>
</file>