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D131E" w14:textId="77777777" w:rsidR="00706E41" w:rsidRPr="007E1609" w:rsidRDefault="00706E41" w:rsidP="005B3B3A">
      <w:pPr>
        <w:pStyle w:val="ONEINCHSPACER"/>
        <w:spacing w:before="0"/>
        <w:jc w:val="center"/>
        <w:rPr>
          <w:sz w:val="36"/>
          <w:szCs w:val="36"/>
        </w:rPr>
      </w:pPr>
      <w:r w:rsidRPr="007E1609">
        <w:rPr>
          <w:sz w:val="36"/>
          <w:szCs w:val="36"/>
        </w:rPr>
        <w:t>CHAPTER 2</w:t>
      </w:r>
    </w:p>
    <w:p w14:paraId="25433AFB" w14:textId="77777777" w:rsidR="00706E41" w:rsidRPr="007E1609" w:rsidRDefault="00706E41">
      <w:pPr>
        <w:pStyle w:val="CHAPTERTITLE"/>
        <w:rPr>
          <w:sz w:val="36"/>
          <w:szCs w:val="36"/>
        </w:rPr>
      </w:pPr>
      <w:bookmarkStart w:id="0" w:name="_Toc452973708"/>
      <w:r w:rsidRPr="007E1609">
        <w:rPr>
          <w:sz w:val="36"/>
          <w:szCs w:val="36"/>
        </w:rPr>
        <w:t>BACKGROUND</w:t>
      </w:r>
      <w:bookmarkEnd w:id="0"/>
    </w:p>
    <w:p w14:paraId="1F3A7F82" w14:textId="77777777" w:rsidR="00706E41" w:rsidRDefault="00706E41" w:rsidP="007E1609">
      <w:pPr>
        <w:pStyle w:val="Heading1"/>
      </w:pPr>
      <w:bookmarkStart w:id="1" w:name="_Toc452973709"/>
      <w:commentRangeStart w:id="2"/>
      <w:r>
        <w:t>2.1 Introduction</w:t>
      </w:r>
      <w:bookmarkEnd w:id="1"/>
      <w:commentRangeEnd w:id="2"/>
      <w:r w:rsidR="0018417E">
        <w:rPr>
          <w:rStyle w:val="CommentReference"/>
          <w:b w:val="0"/>
          <w:kern w:val="0"/>
        </w:rPr>
        <w:commentReference w:id="2"/>
      </w:r>
    </w:p>
    <w:p w14:paraId="223A6D47" w14:textId="77777777" w:rsidR="00706E41" w:rsidRDefault="00706E41" w:rsidP="00774BC7">
      <w:pPr>
        <w:pStyle w:val="BodyText"/>
        <w:jc w:val="both"/>
      </w:pPr>
      <w:r>
        <w:t>Stratospheric aerosol plays an important role in the global radiative forcing balance by scattering solar irradiation and causing an overall cooling effect that depends on the particle size distribution and the concentration (</w:t>
      </w:r>
      <w:proofErr w:type="spellStart"/>
      <w:r w:rsidRPr="00774BC7">
        <w:rPr>
          <w:i/>
        </w:rPr>
        <w:t>Kiehl</w:t>
      </w:r>
      <w:proofErr w:type="spellEnd"/>
      <w:r w:rsidRPr="00774BC7">
        <w:rPr>
          <w:i/>
        </w:rPr>
        <w:t xml:space="preserve"> and </w:t>
      </w:r>
      <w:proofErr w:type="spellStart"/>
      <w:r w:rsidRPr="00774BC7">
        <w:rPr>
          <w:i/>
        </w:rPr>
        <w:t>Briegleb</w:t>
      </w:r>
      <w:proofErr w:type="spellEnd"/>
      <w:r>
        <w:t xml:space="preserve">, 1993; </w:t>
      </w:r>
      <w:r w:rsidRPr="00774BC7">
        <w:rPr>
          <w:i/>
        </w:rPr>
        <w:t>Stocker et al.</w:t>
      </w:r>
      <w:r>
        <w:t>, 2013).  These climate effects are an important and recent focus of research due to the potential contribution of stratospheric aerosol to the so-called global warming hiatus (</w:t>
      </w:r>
      <w:r w:rsidRPr="00774BC7">
        <w:rPr>
          <w:i/>
        </w:rPr>
        <w:t>Solomon et al.</w:t>
      </w:r>
      <w:r>
        <w:t xml:space="preserve">, 2011; </w:t>
      </w:r>
      <w:r w:rsidRPr="00774BC7">
        <w:rPr>
          <w:i/>
        </w:rPr>
        <w:t>Haywood et al.</w:t>
      </w:r>
      <w:r>
        <w:t xml:space="preserve">, 2014; </w:t>
      </w:r>
      <w:r w:rsidRPr="00774BC7">
        <w:rPr>
          <w:i/>
        </w:rPr>
        <w:t>Fyfe et al.</w:t>
      </w:r>
      <w:r>
        <w:t>, 2013) and efforts to quantify the variability and trends in the global stratospheric aerosol load are underway with various ground-based and satellite data sets (</w:t>
      </w:r>
      <w:proofErr w:type="spellStart"/>
      <w:r w:rsidRPr="00774BC7">
        <w:rPr>
          <w:i/>
        </w:rPr>
        <w:t>Rieger</w:t>
      </w:r>
      <w:proofErr w:type="spellEnd"/>
      <w:r w:rsidRPr="00774BC7">
        <w:rPr>
          <w:i/>
        </w:rPr>
        <w:t xml:space="preserve"> et al.</w:t>
      </w:r>
      <w:r>
        <w:t xml:space="preserve">, 2015; </w:t>
      </w:r>
      <w:r w:rsidRPr="00774BC7">
        <w:rPr>
          <w:i/>
        </w:rPr>
        <w:t>Ridley et al.</w:t>
      </w:r>
      <w:r>
        <w:t xml:space="preserve">, 2014). </w:t>
      </w:r>
    </w:p>
    <w:p w14:paraId="367F0879" w14:textId="77777777" w:rsidR="00706E41" w:rsidRDefault="00706E41" w:rsidP="001A647C">
      <w:pPr>
        <w:pStyle w:val="BodyText"/>
        <w:jc w:val="both"/>
      </w:pPr>
      <w:r>
        <w:t>Since its discovery with stratospheric balloon observations (</w:t>
      </w:r>
      <w:proofErr w:type="spellStart"/>
      <w:r w:rsidRPr="001A647C">
        <w:rPr>
          <w:i/>
        </w:rPr>
        <w:t>Junge</w:t>
      </w:r>
      <w:proofErr w:type="spellEnd"/>
      <w:r w:rsidRPr="001A647C">
        <w:rPr>
          <w:i/>
        </w:rPr>
        <w:t xml:space="preserve"> et al.</w:t>
      </w:r>
      <w:r>
        <w:t>, 1961), stratospheric aerosol has been measured with various techniques, although due to the variability of physical composition and particle size, the observations are always limited to some degree and no single measurement technique can fully determine the full range of aerosol properties unambiguously.  In-situ balloon observations continue to be used and have provided highly valuable data sets, including most notably the long time series of Optical Particle Counter (OPC) measurements from Laramie, WY (</w:t>
      </w:r>
      <w:r w:rsidRPr="001A647C">
        <w:rPr>
          <w:i/>
        </w:rPr>
        <w:t>Deshler et al.</w:t>
      </w:r>
      <w:r>
        <w:t xml:space="preserve">, 2003; 2008; </w:t>
      </w:r>
      <w:proofErr w:type="spellStart"/>
      <w:r w:rsidRPr="001A647C">
        <w:rPr>
          <w:i/>
        </w:rPr>
        <w:t>Kovilakam</w:t>
      </w:r>
      <w:proofErr w:type="spellEnd"/>
      <w:r w:rsidRPr="001A647C">
        <w:rPr>
          <w:i/>
        </w:rPr>
        <w:t xml:space="preserve"> et al.</w:t>
      </w:r>
      <w:r>
        <w:t xml:space="preserve">, 2015).  Aircraft-borne </w:t>
      </w:r>
      <w:proofErr w:type="spellStart"/>
      <w:r>
        <w:t>nephelometers</w:t>
      </w:r>
      <w:proofErr w:type="spellEnd"/>
      <w:r>
        <w:t xml:space="preserve"> (</w:t>
      </w:r>
      <w:proofErr w:type="spellStart"/>
      <w:r w:rsidRPr="001A647C">
        <w:rPr>
          <w:i/>
        </w:rPr>
        <w:t>Beuttell</w:t>
      </w:r>
      <w:proofErr w:type="spellEnd"/>
      <w:r w:rsidRPr="001A647C">
        <w:rPr>
          <w:i/>
        </w:rPr>
        <w:t xml:space="preserve"> and Brewer</w:t>
      </w:r>
      <w:r>
        <w:t xml:space="preserve">, 1949; </w:t>
      </w:r>
      <w:proofErr w:type="spellStart"/>
      <w:r w:rsidRPr="001A647C">
        <w:rPr>
          <w:i/>
        </w:rPr>
        <w:t>Charlson</w:t>
      </w:r>
      <w:proofErr w:type="spellEnd"/>
      <w:r w:rsidRPr="001A647C">
        <w:rPr>
          <w:i/>
        </w:rPr>
        <w:t xml:space="preserve"> et al.</w:t>
      </w:r>
      <w:r>
        <w:t>, 1969) acquire detailed in-situ measurements, providing, for example, plume composition (</w:t>
      </w:r>
      <w:r w:rsidRPr="001A647C">
        <w:rPr>
          <w:i/>
        </w:rPr>
        <w:t>Murphy et al.</w:t>
      </w:r>
      <w:r>
        <w:t xml:space="preserve">, 2014), but are spatially limited to the aircraft track. Ground based </w:t>
      </w:r>
      <w:proofErr w:type="spellStart"/>
      <w:r>
        <w:t>lidars</w:t>
      </w:r>
      <w:proofErr w:type="spellEnd"/>
      <w:r>
        <w:t xml:space="preserve"> have been used to do detailed studies of the extent of volcanic aerosol plumes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xml:space="preserve">, 2012) and provide valuable insight into long term local variability and trends in the aerosol layer. For example, lidar observations were used by </w:t>
      </w:r>
      <w:r w:rsidRPr="001A647C">
        <w:rPr>
          <w:i/>
        </w:rPr>
        <w:t>Hofmann et al.</w:t>
      </w:r>
      <w:r>
        <w:t xml:space="preserve"> (2009) to first report the observed increase in </w:t>
      </w:r>
      <w:r>
        <w:lastRenderedPageBreak/>
        <w:t xml:space="preserve">stratospheric aerosol over approximately the last decade. However, the global distribution, which can only really be obtained with satellite observations, provides invaluable insight into aerosol processes and variability.  A good example of this is the use of satellite observations by </w:t>
      </w:r>
      <w:r>
        <w:rPr>
          <w:i/>
        </w:rPr>
        <w:t>Vernier et</w:t>
      </w:r>
      <w:r>
        <w:t xml:space="preserve"> (2011b) to determine that the increased stratospheric aerosol load reported by </w:t>
      </w:r>
      <w:r w:rsidRPr="001A647C">
        <w:rPr>
          <w:i/>
        </w:rPr>
        <w:t>Hofmann et al.</w:t>
      </w:r>
      <w:r>
        <w:t xml:space="preserve"> (2009) was in fact due to a series of relatively minor, mostly tropical, volcanic eruptions. </w:t>
      </w:r>
    </w:p>
    <w:p w14:paraId="4274CEF7" w14:textId="77777777" w:rsidR="00706E41" w:rsidRDefault="00706E41" w:rsidP="007A37B4">
      <w:pPr>
        <w:pStyle w:val="BodyText"/>
        <w:jc w:val="both"/>
      </w:pPr>
      <w:r>
        <w:t>Several recent studies have highlighted the requirement for continued global stratospheric aerosol observations and especially the need to resolve, both vertically and horizontally, aerosol in the lowermost stratosphere and the upper troposphere.  This is the case for tracking the evolution of aerosol from volcanic eruptions, which can have a substantial effect on the aerosol optical depth in the lowermost stratosphere (</w:t>
      </w:r>
      <w:r w:rsidRPr="00542D3D">
        <w:rPr>
          <w:i/>
        </w:rPr>
        <w:t>Ridley et al.</w:t>
      </w:r>
      <w:r>
        <w:t xml:space="preserve">, 2014; </w:t>
      </w:r>
      <w:proofErr w:type="spellStart"/>
      <w:r w:rsidRPr="00542D3D">
        <w:rPr>
          <w:i/>
        </w:rPr>
        <w:t>Andersson</w:t>
      </w:r>
      <w:proofErr w:type="spellEnd"/>
      <w:r w:rsidRPr="00542D3D">
        <w:rPr>
          <w:i/>
        </w:rPr>
        <w:t xml:space="preserve"> et al.</w:t>
      </w:r>
      <w:r>
        <w:t xml:space="preserve">, 2015).  Furthering the understanding of the transport of aerosol near and across the tropopause would also benefit from higher spatial and temporal resolution observations.  This is evident in the case of volcanic plumes, such as that from </w:t>
      </w:r>
      <w:proofErr w:type="spellStart"/>
      <w:r>
        <w:t>Nabro</w:t>
      </w:r>
      <w:proofErr w:type="spellEnd"/>
      <w:r>
        <w:t xml:space="preserve"> in 2011, the transport and origin of which has been studied extensively and the conclusions are somewhat controversial (</w:t>
      </w:r>
      <w:r w:rsidRPr="00542D3D">
        <w:rPr>
          <w:i/>
        </w:rPr>
        <w:t>Bourassa et al.</w:t>
      </w:r>
      <w:r>
        <w:t xml:space="preserve">, 2012c; 2013; </w:t>
      </w:r>
      <w:r w:rsidRPr="00542D3D">
        <w:rPr>
          <w:i/>
        </w:rPr>
        <w:t>Vernier et al.</w:t>
      </w:r>
      <w:r>
        <w:t xml:space="preserve">, 2013; </w:t>
      </w:r>
      <w:r w:rsidRPr="00542D3D">
        <w:rPr>
          <w:i/>
        </w:rPr>
        <w:t>Fromm et al.</w:t>
      </w:r>
      <w:r>
        <w:t xml:space="preserve">, 2013; 2014; </w:t>
      </w:r>
      <w:proofErr w:type="spellStart"/>
      <w:r w:rsidRPr="00542D3D">
        <w:rPr>
          <w:i/>
        </w:rPr>
        <w:t>Fairlie</w:t>
      </w:r>
      <w:proofErr w:type="spellEnd"/>
      <w:r w:rsidRPr="00542D3D">
        <w:rPr>
          <w:i/>
        </w:rPr>
        <w:t xml:space="preserve"> et al.</w:t>
      </w:r>
      <w:r>
        <w:t xml:space="preserve">, 2014; </w:t>
      </w:r>
      <w:r w:rsidRPr="00542D3D">
        <w:rPr>
          <w:i/>
        </w:rPr>
        <w:t>Clarisse et al</w:t>
      </w:r>
      <w:r>
        <w:rPr>
          <w:i/>
        </w:rPr>
        <w:t>.</w:t>
      </w:r>
      <w:r>
        <w:t>, 2014).  However, this is also the case for the formation of background-level aerosol, particularly in the region of the Asian and North American monsoons, which have been identified as a source of substantial, seasonal and highly structured aerosol formation from precursor tropospheric source gases (</w:t>
      </w:r>
      <w:r w:rsidRPr="00542D3D">
        <w:rPr>
          <w:i/>
        </w:rPr>
        <w:t>Vernier et al.</w:t>
      </w:r>
      <w:r>
        <w:t xml:space="preserve">, 2011a; </w:t>
      </w:r>
      <w:r w:rsidRPr="00542D3D">
        <w:rPr>
          <w:i/>
        </w:rPr>
        <w:t>Neely et al.</w:t>
      </w:r>
      <w:r>
        <w:t xml:space="preserve">, 2014; </w:t>
      </w:r>
      <w:r w:rsidRPr="00542D3D">
        <w:rPr>
          <w:i/>
        </w:rPr>
        <w:t>Thomason and Vernier</w:t>
      </w:r>
      <w:r>
        <w:t xml:space="preserve">, 2013).  </w:t>
      </w:r>
    </w:p>
    <w:p w14:paraId="1634BEBD" w14:textId="77777777" w:rsidR="00706E41" w:rsidRDefault="00706E41" w:rsidP="005B3C39">
      <w:pPr>
        <w:pStyle w:val="BodyText"/>
        <w:jc w:val="both"/>
      </w:pPr>
      <w:r>
        <w:t xml:space="preserve">Continued stratospheric aerosol observations from space are drastically needed though few, if any, planned missions with such capability are underway.  In this work, we present the design and test of a prototype instrument for potential future satellite-based stratospheric aerosol observation. The Aerosol Limb Imager (ALI) concept is a relatively small, low-cost, low-power, </w:t>
      </w:r>
      <w:r>
        <w:lastRenderedPageBreak/>
        <w:t xml:space="preserve">passive instrument, suitable for microsatellite deployment with the capability to provide high spatial resolution measurements, both vertically and horizontally, of the visible/NIR aerosol extinction coefficient.  The basic idea is to leverage the clear advantages of the limb scatter technique as a passive, and therefore low mass and low power, means to obtain daily global coverage, with a two dimensional hyperspectral imager for filling cross-track observation.  </w:t>
      </w:r>
    </w:p>
    <w:p w14:paraId="00860672" w14:textId="77777777" w:rsidR="00706E41" w:rsidRDefault="00706E41" w:rsidP="005B3C39">
      <w:pPr>
        <w:pStyle w:val="BodyText"/>
        <w:jc w:val="both"/>
      </w:pPr>
      <w:r>
        <w:t>The ALI instrument concept is built around the use of an Acousto-Optic Tunable Filter (AOTF), which is a novel filtering technology that provides the ability to rapidly select the central wavelength of an image with no moving parts.  These filters, which have recently been developed as large aperture imaging quality devices, operate very efficiently in the red and near infrared spectral range, which is a well matched spectral range for limb scatter sensitivity to aerosol and cloud (</w:t>
      </w:r>
      <w:proofErr w:type="spellStart"/>
      <w:r w:rsidRPr="005B3C39">
        <w:rPr>
          <w:i/>
        </w:rPr>
        <w:t>Rieger</w:t>
      </w:r>
      <w:proofErr w:type="spellEnd"/>
      <w:r w:rsidRPr="005B3C39">
        <w:rPr>
          <w:i/>
        </w:rPr>
        <w:t xml:space="preserve"> et al.</w:t>
      </w:r>
      <w:r>
        <w:t xml:space="preserve">, 2014).  Additionally, the spectral bandpass of the AOTF, which is typically between 3-6 nm at these wavelengths, is very suitable for the broadband scattering characteristics of the aerosol limb signal.  The two dimensional imaging nature of the design provides the capability to achieve at least sub-kilometer resolution at the tangent point, which is on the order of the scale size of the upper troposphere and lower stratosphere (UTLS) aerosol features mentioned above.  </w:t>
      </w:r>
    </w:p>
    <w:p w14:paraId="30B1F637" w14:textId="77777777" w:rsidR="00706E41" w:rsidRPr="008C65D4" w:rsidRDefault="00706E41" w:rsidP="00145EE4">
      <w:pPr>
        <w:pStyle w:val="BodyText"/>
        <w:jc w:val="both"/>
      </w:pPr>
      <w:r>
        <w:t>It should be noted that the basic instrument design concept of ALI is very similar to that of the Atmospheric Limb Tracker for the Investigation of the Upcoming Stratosphere (ALTIUS) (</w:t>
      </w:r>
      <w:proofErr w:type="spellStart"/>
      <w:r w:rsidRPr="005B3C39">
        <w:rPr>
          <w:i/>
        </w:rPr>
        <w:t>Dekemper</w:t>
      </w:r>
      <w:proofErr w:type="spellEnd"/>
      <w:r w:rsidRPr="005B3C39">
        <w:rPr>
          <w:i/>
        </w:rPr>
        <w:t xml:space="preserve"> et al.</w:t>
      </w:r>
      <w:r>
        <w:t xml:space="preserve">, 2012), which is a Belgian instrument concept from the Belgian Institute for Space Aeronomy (BIRA).  ALTIUS is designed to measure limb scattered sunlight; however, it also has solar, stellar, and planetary occultation modes and is scientifically focused on trace gas measurements, particularly for ozone, whereas ALI is optimized for aerosol observation.  </w:t>
      </w:r>
    </w:p>
    <w:p w14:paraId="363F7BAA" w14:textId="77777777" w:rsidR="00706E41" w:rsidRDefault="00706E41" w:rsidP="007E1609">
      <w:pPr>
        <w:pStyle w:val="Heading1"/>
      </w:pPr>
      <w:bookmarkStart w:id="3" w:name="_Toc452973710"/>
      <w:r>
        <w:lastRenderedPageBreak/>
        <w:t>2.2 Stratospheric Aerosol</w:t>
      </w:r>
      <w:bookmarkEnd w:id="3"/>
    </w:p>
    <w:p w14:paraId="3C780C60" w14:textId="5CFD2573" w:rsidR="00706E41" w:rsidRDefault="00706E41" w:rsidP="006363C6">
      <w:pPr>
        <w:pStyle w:val="ListNumber"/>
        <w:spacing w:after="0" w:line="480" w:lineRule="auto"/>
        <w:ind w:left="0" w:firstLine="709"/>
        <w:jc w:val="both"/>
      </w:pPr>
      <w:commentRangeStart w:id="4"/>
      <w:del w:id="5" w:author="Elash, Brenden" w:date="2016-06-08T13:43:00Z">
        <w:r w:rsidDel="005D4EBA">
          <w:delText>The atmosphere of earth is a complex and complicated system and is effected by human activities.</w:delText>
        </w:r>
        <w:commentRangeEnd w:id="4"/>
        <w:r w:rsidR="00D62BA2" w:rsidDel="005D4EBA">
          <w:rPr>
            <w:rStyle w:val="CommentReference"/>
          </w:rPr>
          <w:commentReference w:id="4"/>
        </w:r>
        <w:r w:rsidDel="005D4EBA">
          <w:delText xml:space="preserve"> </w:delText>
        </w:r>
      </w:del>
      <w:r>
        <w:t>In the late 18</w:t>
      </w:r>
      <w:r>
        <w:rPr>
          <w:vertAlign w:val="superscript"/>
        </w:rPr>
        <w:t>th</w:t>
      </w:r>
      <w:r>
        <w:t xml:space="preserve"> century, it was known that atmospheric temperature decreased with altitude and a theory had been raised that at </w:t>
      </w:r>
      <w:ins w:id="6" w:author="Elash, Brenden" w:date="2016-06-25T15:50:00Z">
        <w:r w:rsidR="00D721D4">
          <w:t xml:space="preserve">a </w:t>
        </w:r>
      </w:ins>
      <w:r>
        <w:t xml:space="preserve">specific altitude the temperature must eventually go to absolute </w:t>
      </w:r>
      <w:commentRangeStart w:id="7"/>
      <w:r>
        <w:t>zero</w:t>
      </w:r>
      <w:commentRangeEnd w:id="7"/>
      <w:r w:rsidR="00D62BA2">
        <w:rPr>
          <w:rStyle w:val="CommentReference"/>
        </w:rPr>
        <w:commentReference w:id="7"/>
      </w:r>
      <w:ins w:id="8" w:author="Elash, Brenden" w:date="2016-06-08T14:18:00Z">
        <w:r w:rsidR="004D2F5A">
          <w:t xml:space="preserve"> (</w:t>
        </w:r>
        <w:proofErr w:type="spellStart"/>
        <w:r w:rsidR="004D2F5A" w:rsidRPr="00342CD1">
          <w:rPr>
            <w:i/>
          </w:rPr>
          <w:t>Hoinka</w:t>
        </w:r>
        <w:proofErr w:type="spellEnd"/>
        <w:r w:rsidR="004D2F5A">
          <w:t>, 1997)</w:t>
        </w:r>
      </w:ins>
      <w:r>
        <w:t xml:space="preserve">. This lead to a series of </w:t>
      </w:r>
      <w:commentRangeStart w:id="9"/>
      <w:r>
        <w:t>balloon campaigns, which were noisy and unreliable due to the technology available</w:t>
      </w:r>
      <w:commentRangeEnd w:id="9"/>
      <w:r w:rsidR="00D62BA2">
        <w:rPr>
          <w:rStyle w:val="CommentReference"/>
        </w:rPr>
        <w:commentReference w:id="9"/>
      </w:r>
      <w:ins w:id="10" w:author="Elash, Brenden" w:date="2016-06-08T14:18:00Z">
        <w:r w:rsidR="004D2F5A">
          <w:t xml:space="preserve"> (</w:t>
        </w:r>
        <w:proofErr w:type="spellStart"/>
        <w:r w:rsidR="004D2F5A" w:rsidRPr="00342CD1">
          <w:rPr>
            <w:i/>
          </w:rPr>
          <w:t>Hoinka</w:t>
        </w:r>
        <w:proofErr w:type="spellEnd"/>
        <w:r w:rsidR="004D2F5A">
          <w:t>, 1997)</w:t>
        </w:r>
      </w:ins>
      <w:r>
        <w:t>, to discover this myster</w:t>
      </w:r>
      <w:r w:rsidR="00D62BA2">
        <w:t>ious altitude in the atmosphere</w:t>
      </w:r>
      <w:r>
        <w:t xml:space="preserve">.  However, in the late </w:t>
      </w:r>
      <w:proofErr w:type="gramStart"/>
      <w:r>
        <w:t>19</w:t>
      </w:r>
      <w:r>
        <w:rPr>
          <w:vertAlign w:val="superscript"/>
        </w:rPr>
        <w:t xml:space="preserve">th  </w:t>
      </w:r>
      <w:r>
        <w:t>century</w:t>
      </w:r>
      <w:proofErr w:type="gramEnd"/>
      <w:r>
        <w:t xml:space="preserve"> the technology used in these sounding balloons had improved to a point where the atmospheric temperature could be accurately measured and it was found that at approximately 12 km an inversion point was discovered where the temperature started to increase and thus the tropopause, which separates troposphere and the stratosphere, was discovered</w:t>
      </w:r>
      <w:del w:id="11" w:author="Elash, Brenden" w:date="2016-06-08T14:18:00Z">
        <w:r w:rsidDel="004D2F5A">
          <w:delText xml:space="preserve"> </w:delText>
        </w:r>
        <w:commentRangeStart w:id="12"/>
        <w:r w:rsidDel="004D2F5A">
          <w:delText>(</w:delText>
        </w:r>
        <w:r w:rsidRPr="00342CD1" w:rsidDel="004D2F5A">
          <w:rPr>
            <w:i/>
          </w:rPr>
          <w:delText>Hoinka</w:delText>
        </w:r>
        <w:r w:rsidDel="004D2F5A">
          <w:delText>, 1997)</w:delText>
        </w:r>
        <w:commentRangeEnd w:id="12"/>
        <w:r w:rsidR="00D62BA2" w:rsidDel="004D2F5A">
          <w:rPr>
            <w:rStyle w:val="CommentReference"/>
          </w:rPr>
          <w:commentReference w:id="12"/>
        </w:r>
      </w:del>
      <w:r>
        <w:t>. The stratosphere is the region of the atmosphere above the temperature inversion of the troposphere, where atmospheric temperature increases</w:t>
      </w:r>
      <w:r w:rsidR="00D62BA2">
        <w:t>,</w:t>
      </w:r>
      <w:r>
        <w:t xml:space="preserve"> and the lower bound of the stratosphere is in-between 10 and 16 km from the high latitude</w:t>
      </w:r>
      <w:r w:rsidR="00D62BA2">
        <w:t>s</w:t>
      </w:r>
      <w:r>
        <w:t xml:space="preserve"> to the tropics  (</w:t>
      </w:r>
      <w:r w:rsidRPr="00043A8D">
        <w:rPr>
          <w:i/>
        </w:rPr>
        <w:t>Andrews</w:t>
      </w:r>
      <w:r>
        <w:t xml:space="preserve">, 1987). The stratosphere, </w:t>
      </w:r>
      <w:r w:rsidRPr="00043A8D">
        <w:t>which</w:t>
      </w:r>
      <w:r>
        <w:t xml:space="preserve"> extends up to approximately 50 km, is thermodynamically stable and fairly dry (</w:t>
      </w:r>
      <w:r>
        <w:rPr>
          <w:i/>
        </w:rPr>
        <w:t>Boucher</w:t>
      </w:r>
      <w:r>
        <w:t>, 2015). The characteristic stability of the region limits vertical transport of the stratosphere, leading to long lifetimes, spanning from months to years, for non-volatile species (</w:t>
      </w:r>
      <w:r>
        <w:rPr>
          <w:i/>
        </w:rPr>
        <w:t>Volk et al</w:t>
      </w:r>
      <w:r w:rsidR="00D62BA2">
        <w:rPr>
          <w:i/>
        </w:rPr>
        <w:t>.</w:t>
      </w:r>
      <w:r>
        <w:rPr>
          <w:i/>
        </w:rPr>
        <w:t>,</w:t>
      </w:r>
      <w:r>
        <w:t xml:space="preserve"> 1997; </w:t>
      </w:r>
      <w:r w:rsidR="00D62BA2">
        <w:rPr>
          <w:i/>
        </w:rPr>
        <w:t>Brasseur and</w:t>
      </w:r>
      <w:r w:rsidR="00D62BA2">
        <w:rPr>
          <w:i/>
          <w:lang w:val="en-CA"/>
        </w:rPr>
        <w:t> </w:t>
      </w:r>
      <w:r>
        <w:rPr>
          <w:i/>
        </w:rPr>
        <w:t>Solomon</w:t>
      </w:r>
      <w:r>
        <w:t>, 2005)</w:t>
      </w:r>
    </w:p>
    <w:p w14:paraId="647F9856" w14:textId="5918A994" w:rsidR="00706E41" w:rsidRDefault="00706E41" w:rsidP="006363C6">
      <w:pPr>
        <w:pStyle w:val="ListNumber"/>
        <w:spacing w:after="0" w:line="480" w:lineRule="auto"/>
        <w:ind w:left="0" w:firstLine="709"/>
        <w:jc w:val="both"/>
      </w:pPr>
      <w:r>
        <w:t xml:space="preserve">The stratosphere undergoes exchange of air with the troposphere though a series of dynamical processes including tropical convection, </w:t>
      </w:r>
      <w:commentRangeStart w:id="13"/>
      <w:r>
        <w:t xml:space="preserve">polar </w:t>
      </w:r>
      <w:del w:id="14" w:author="Elash, Brenden" w:date="2016-06-08T14:21:00Z">
        <w:r w:rsidDel="004D2F5A">
          <w:delText>vortex</w:delText>
        </w:r>
        <w:commentRangeEnd w:id="13"/>
        <w:r w:rsidR="00D62BA2" w:rsidDel="004D2F5A">
          <w:rPr>
            <w:rStyle w:val="CommentReference"/>
          </w:rPr>
          <w:commentReference w:id="13"/>
        </w:r>
      </w:del>
      <w:ins w:id="15" w:author="Elash, Brenden" w:date="2016-06-08T14:22:00Z">
        <w:r w:rsidR="004D2F5A">
          <w:t>vortices</w:t>
        </w:r>
      </w:ins>
      <w:r>
        <w:t>,</w:t>
      </w:r>
      <w:del w:id="16" w:author="Elash, Brenden" w:date="2016-06-25T15:53:00Z">
        <w:r w:rsidDel="00D721D4">
          <w:delText xml:space="preserve"> and</w:delText>
        </w:r>
      </w:del>
      <w:r>
        <w:t xml:space="preserve"> tropopause folding (</w:t>
      </w:r>
      <w:r>
        <w:rPr>
          <w:i/>
        </w:rPr>
        <w:t>Holton et al.,</w:t>
      </w:r>
      <w:r>
        <w:t xml:space="preserve"> 1995) and </w:t>
      </w:r>
      <w:ins w:id="17" w:author="Elash, Brenden" w:date="2016-06-08T14:24:00Z">
        <w:r w:rsidR="004D2F5A">
          <w:t xml:space="preserve">meridional </w:t>
        </w:r>
      </w:ins>
      <w:r>
        <w:t xml:space="preserve">circulation within the stratosphere is </w:t>
      </w:r>
      <w:commentRangeStart w:id="18"/>
      <w:r>
        <w:t>dominated</w:t>
      </w:r>
      <w:commentRangeEnd w:id="18"/>
      <w:r w:rsidR="00D62BA2">
        <w:rPr>
          <w:rStyle w:val="CommentReference"/>
        </w:rPr>
        <w:commentReference w:id="18"/>
      </w:r>
      <w:r>
        <w:t xml:space="preserve"> by the slow Brewer-Dobson circulation</w:t>
      </w:r>
      <w:ins w:id="19" w:author="Elash, Brenden" w:date="2016-06-08T14:24:00Z">
        <w:r w:rsidR="004D2F5A">
          <w:t xml:space="preserve">, although </w:t>
        </w:r>
      </w:ins>
      <w:ins w:id="20" w:author="Elash, Brenden" w:date="2016-06-08T14:25:00Z">
        <w:r w:rsidR="004D2F5A">
          <w:t>zonal</w:t>
        </w:r>
      </w:ins>
      <w:ins w:id="21" w:author="Elash, Brenden" w:date="2016-06-08T14:24:00Z">
        <w:r w:rsidR="004D2F5A">
          <w:t xml:space="preserve"> circulation is much faster</w:t>
        </w:r>
      </w:ins>
      <w:r>
        <w:t xml:space="preserve"> (</w:t>
      </w:r>
      <w:r>
        <w:rPr>
          <w:i/>
        </w:rPr>
        <w:t xml:space="preserve">Plumb and </w:t>
      </w:r>
      <w:proofErr w:type="spellStart"/>
      <w:r>
        <w:rPr>
          <w:i/>
        </w:rPr>
        <w:t>Eluszkiewicz</w:t>
      </w:r>
      <w:proofErr w:type="spellEnd"/>
      <w:r>
        <w:t xml:space="preserve">, 1999). Some chemicals can cross the tropopause thermal barrier into the stratosphere which allows for chemicals reactions to occur. One such reaction forms stratospheric sulfate aerosol, discovered by </w:t>
      </w:r>
      <w:proofErr w:type="spellStart"/>
      <w:r>
        <w:rPr>
          <w:i/>
        </w:rPr>
        <w:t>Junge</w:t>
      </w:r>
      <w:proofErr w:type="spellEnd"/>
      <w:r>
        <w:rPr>
          <w:i/>
        </w:rPr>
        <w:t xml:space="preserve"> et al</w:t>
      </w:r>
      <w:r w:rsidR="00D62BA2">
        <w:rPr>
          <w:i/>
        </w:rPr>
        <w:t>.</w:t>
      </w:r>
      <w:r>
        <w:rPr>
          <w:i/>
        </w:rPr>
        <w:t xml:space="preserve"> </w:t>
      </w:r>
      <w:r>
        <w:t>(1961) th</w:t>
      </w:r>
      <w:r w:rsidR="00C878C5">
        <w:t>r</w:t>
      </w:r>
      <w:r>
        <w:t xml:space="preserve">ough stratospheric balloon </w:t>
      </w:r>
      <w:proofErr w:type="spellStart"/>
      <w:r>
        <w:t>sondes</w:t>
      </w:r>
      <w:proofErr w:type="spellEnd"/>
      <w:r>
        <w:t xml:space="preserve">. Sulfate aerosols are droplets of </w:t>
      </w:r>
      <w:r>
        <w:lastRenderedPageBreak/>
        <w:t>hydrated sulfuric acid (H</w:t>
      </w:r>
      <w:r>
        <w:rPr>
          <w:vertAlign w:val="subscript"/>
        </w:rPr>
        <w:softHyphen/>
        <w:t>2</w:t>
      </w:r>
      <w:r>
        <w:rPr>
          <w:vertAlign w:val="subscript"/>
        </w:rPr>
        <w:softHyphen/>
      </w:r>
      <w:r>
        <w:t>SO</w:t>
      </w:r>
      <w:r>
        <w:softHyphen/>
      </w:r>
      <w:r>
        <w:rPr>
          <w:vertAlign w:val="subscript"/>
        </w:rPr>
        <w:t>4</w:t>
      </w:r>
      <w:r>
        <w:t>) formed from the oxidation of sulf</w:t>
      </w:r>
      <w:r w:rsidR="00D62BA2">
        <w:t>ur</w:t>
      </w:r>
      <w:r>
        <w:t xml:space="preserve"> compounds, primary OCS and SO</w:t>
      </w:r>
      <w:r>
        <w:rPr>
          <w:vertAlign w:val="subscript"/>
        </w:rPr>
        <w:t xml:space="preserve">2 </w:t>
      </w:r>
      <w:r>
        <w:t>(</w:t>
      </w:r>
      <w:r>
        <w:rPr>
          <w:i/>
        </w:rPr>
        <w:t>Brock et al.</w:t>
      </w:r>
      <w:r>
        <w:t xml:space="preserve">, 1995). This stable layer of aerosol exists in the stratosphere from the altitude of the tropopause to approximately 30 km. </w:t>
      </w:r>
    </w:p>
    <w:p w14:paraId="0E0416CD" w14:textId="2930BC9F" w:rsidR="00706E41" w:rsidRDefault="00706E41" w:rsidP="002347DA">
      <w:pPr>
        <w:pStyle w:val="Heading2"/>
      </w:pPr>
      <w:bookmarkStart w:id="22" w:name="_Toc452973711"/>
      <w:r>
        <w:t>2.2.1 Aerosol Sources</w:t>
      </w:r>
      <w:del w:id="23" w:author="Elash, Brenden" w:date="2016-06-10T09:35:00Z">
        <w:r w:rsidDel="00B01AD2">
          <w:delText xml:space="preserve"> and Microphysics</w:delText>
        </w:r>
      </w:del>
      <w:bookmarkEnd w:id="22"/>
    </w:p>
    <w:p w14:paraId="4DEB7E1B" w14:textId="77777777" w:rsidR="00706E41" w:rsidRDefault="00706E41" w:rsidP="00DD3820">
      <w:pPr>
        <w:pStyle w:val="ListNumber"/>
        <w:spacing w:after="0" w:line="480" w:lineRule="auto"/>
        <w:ind w:left="0" w:firstLine="709"/>
        <w:jc w:val="both"/>
      </w:pPr>
      <w:r>
        <w:t>The sources for sulfate aerosol are primarily produced in the troposphere and formed though both natural and anthropogenic processes. One primary source of this sulfur is OCS which originates from marine processes, biomass burnings, and industry (</w:t>
      </w:r>
      <w:r>
        <w:rPr>
          <w:i/>
        </w:rPr>
        <w:t>Kettle et al.</w:t>
      </w:r>
      <w:r>
        <w:t xml:space="preserve">, 2002; </w:t>
      </w:r>
      <w:proofErr w:type="spellStart"/>
      <w:r w:rsidR="00D62BA2">
        <w:rPr>
          <w:i/>
        </w:rPr>
        <w:t>Notholt</w:t>
      </w:r>
      <w:proofErr w:type="spellEnd"/>
      <w:r w:rsidR="00D62BA2">
        <w:rPr>
          <w:i/>
        </w:rPr>
        <w:t> et </w:t>
      </w:r>
      <w:r>
        <w:rPr>
          <w:i/>
        </w:rPr>
        <w:t>al.</w:t>
      </w:r>
      <w:r>
        <w:t xml:space="preserve">, 2003). OCS has a long lifetime in the troposphere and low solubility allowing for a significant portion to reach the stratosphere </w:t>
      </w:r>
      <w:r w:rsidR="00D62BA2">
        <w:t>where</w:t>
      </w:r>
      <w:r>
        <w:t xml:space="preserve"> some of it oxidizes and hydrates to form sulfate aerosol (H</w:t>
      </w:r>
      <w:r>
        <w:rPr>
          <w:vertAlign w:val="subscript"/>
        </w:rPr>
        <w:t>2</w:t>
      </w:r>
      <w:r>
        <w:t>SO</w:t>
      </w:r>
      <w:r>
        <w:rPr>
          <w:vertAlign w:val="subscript"/>
        </w:rPr>
        <w:t>4</w:t>
      </w:r>
      <w:r>
        <w:t>) and adds to the background aerosol layer (</w:t>
      </w:r>
      <w:proofErr w:type="spellStart"/>
      <w:r>
        <w:rPr>
          <w:i/>
        </w:rPr>
        <w:t>Crutzen</w:t>
      </w:r>
      <w:proofErr w:type="spellEnd"/>
      <w:r>
        <w:t xml:space="preserve">, 1976). </w:t>
      </w:r>
    </w:p>
    <w:p w14:paraId="5E519E29" w14:textId="2C6868B9" w:rsidR="00706E41" w:rsidRDefault="00706E41" w:rsidP="00DD3820">
      <w:pPr>
        <w:pStyle w:val="ListNumber"/>
        <w:spacing w:after="0" w:line="480" w:lineRule="auto"/>
        <w:ind w:left="0" w:firstLine="709"/>
        <w:jc w:val="both"/>
        <w:rPr>
          <w:ins w:id="24" w:author="Elash, Brenden" w:date="2016-06-08T15:07:00Z"/>
        </w:rPr>
      </w:pPr>
      <w:r>
        <w:t>Another source of sulfur is SO</w:t>
      </w:r>
      <w:r>
        <w:rPr>
          <w:vertAlign w:val="subscript"/>
        </w:rPr>
        <w:t>2</w:t>
      </w:r>
      <w:r>
        <w:t>, which originates in the troposphere through industry from the burning of fossil fuels. Sulfur dioxide (SO</w:t>
      </w:r>
      <w:r>
        <w:rPr>
          <w:vertAlign w:val="subscript"/>
        </w:rPr>
        <w:t>2</w:t>
      </w:r>
      <w:r>
        <w:t xml:space="preserve">) has a short lifetime in the troposphere, </w:t>
      </w:r>
      <w:ins w:id="25" w:author="Elash, Brenden" w:date="2016-06-25T15:57:00Z">
        <w:r w:rsidR="00D721D4">
          <w:t xml:space="preserve">and </w:t>
        </w:r>
      </w:ins>
      <w:r>
        <w:t>its concentration varies regionally</w:t>
      </w:r>
      <w:ins w:id="26" w:author="Elash, Brenden" w:date="2016-06-25T15:56:00Z">
        <w:r w:rsidR="00D721D4">
          <w:t>. This sulfur</w:t>
        </w:r>
      </w:ins>
      <w:del w:id="27" w:author="Elash, Brenden" w:date="2016-06-25T15:56:00Z">
        <w:r w:rsidDel="00D721D4">
          <w:delText>, and also</w:delText>
        </w:r>
      </w:del>
      <w:r>
        <w:t xml:space="preserve"> hydrates into sulfate aerosol</w:t>
      </w:r>
      <w:ins w:id="28" w:author="Elash, Brenden" w:date="2016-06-08T14:28:00Z">
        <w:r w:rsidR="004D2F5A">
          <w:t xml:space="preserve">, which </w:t>
        </w:r>
        <w:r w:rsidR="002108A3">
          <w:t xml:space="preserve">can enter the stratosphere </w:t>
        </w:r>
        <w:r w:rsidR="004D2F5A">
          <w:t xml:space="preserve">though atmospheric processes </w:t>
        </w:r>
      </w:ins>
      <w:del w:id="29" w:author="Elash, Brenden" w:date="2016-06-08T14:29:00Z">
        <w:r w:rsidDel="002108A3">
          <w:delText xml:space="preserve"> </w:delText>
        </w:r>
      </w:del>
      <w:r>
        <w:t>(</w:t>
      </w:r>
      <w:r>
        <w:rPr>
          <w:i/>
        </w:rPr>
        <w:t>Thomason and Peter</w:t>
      </w:r>
      <w:r>
        <w:t xml:space="preserve">, </w:t>
      </w:r>
      <w:commentRangeStart w:id="30"/>
      <w:r>
        <w:t>2006</w:t>
      </w:r>
      <w:commentRangeEnd w:id="30"/>
      <w:r w:rsidR="00D62BA2">
        <w:rPr>
          <w:rStyle w:val="CommentReference"/>
        </w:rPr>
        <w:commentReference w:id="30"/>
      </w:r>
      <w:r>
        <w:t>). A second source of SO</w:t>
      </w:r>
      <w:r>
        <w:rPr>
          <w:vertAlign w:val="subscript"/>
        </w:rPr>
        <w:t>2</w:t>
      </w:r>
      <w:r>
        <w:t xml:space="preserve"> is from volcanic eruptions</w:t>
      </w:r>
      <w:ins w:id="31" w:author="Elash, Brenden" w:date="2016-06-25T15:57:00Z">
        <w:r w:rsidR="00191DE6">
          <w:t>;</w:t>
        </w:r>
      </w:ins>
      <w:del w:id="32" w:author="Elash, Brenden" w:date="2016-06-25T15:57:00Z">
        <w:r w:rsidR="00D62BA2" w:rsidDel="00191DE6">
          <w:delText>,</w:delText>
        </w:r>
      </w:del>
      <w:r>
        <w:t xml:space="preserve"> which</w:t>
      </w:r>
      <w:r w:rsidR="00D62BA2">
        <w:t>, although</w:t>
      </w:r>
      <w:r>
        <w:t xml:space="preserve"> highly variable in location and time</w:t>
      </w:r>
      <w:del w:id="33" w:author="Elash, Brenden" w:date="2016-06-25T15:58:00Z">
        <w:r w:rsidDel="00191DE6">
          <w:delText xml:space="preserve"> and</w:delText>
        </w:r>
      </w:del>
      <w:r w:rsidR="00D62BA2">
        <w:t>,</w:t>
      </w:r>
      <w:r>
        <w:t xml:space="preserve"> </w:t>
      </w:r>
      <w:r w:rsidR="00C878C5">
        <w:t xml:space="preserve">can </w:t>
      </w:r>
      <w:r>
        <w:t xml:space="preserve">inject a large amount of sulfur directly into the </w:t>
      </w:r>
      <w:commentRangeStart w:id="34"/>
      <w:r>
        <w:t>stratosphere</w:t>
      </w:r>
      <w:commentRangeEnd w:id="34"/>
      <w:r w:rsidR="00D62BA2">
        <w:rPr>
          <w:rStyle w:val="CommentReference"/>
        </w:rPr>
        <w:commentReference w:id="34"/>
      </w:r>
      <w:ins w:id="35" w:author="Elash, Brenden" w:date="2016-06-09T15:45:00Z">
        <w:r w:rsidR="00FB4402">
          <w:t xml:space="preserve"> which</w:t>
        </w:r>
      </w:ins>
      <w:del w:id="36" w:author="Elash, Brenden" w:date="2016-06-09T15:45:00Z">
        <w:r w:rsidDel="00FB4402">
          <w:delText xml:space="preserve">. </w:delText>
        </w:r>
      </w:del>
      <w:ins w:id="37" w:author="Elash, Brenden" w:date="2016-06-08T14:29:00Z">
        <w:r w:rsidR="002108A3">
          <w:t xml:space="preserve"> undergoes </w:t>
        </w:r>
      </w:ins>
      <w:ins w:id="38" w:author="Elash, Brenden" w:date="2016-06-08T14:30:00Z">
        <w:r w:rsidR="002108A3">
          <w:t>hydroxyl</w:t>
        </w:r>
      </w:ins>
      <w:ins w:id="39" w:author="Elash, Brenden" w:date="2016-06-08T14:29:00Z">
        <w:r w:rsidR="002108A3">
          <w:t xml:space="preserve"> chemistry </w:t>
        </w:r>
      </w:ins>
      <w:ins w:id="40" w:author="Elash, Brenden" w:date="2016-06-09T15:45:00Z">
        <w:r w:rsidR="00FB4402">
          <w:t xml:space="preserve">and </w:t>
        </w:r>
      </w:ins>
      <w:ins w:id="41" w:author="Elash, Brenden" w:date="2016-06-08T14:29:00Z">
        <w:r w:rsidR="002108A3">
          <w:t xml:space="preserve">is converted into sulfate aerosol. </w:t>
        </w:r>
      </w:ins>
      <w:r>
        <w:t xml:space="preserve">Volcanos can inject such large amounts of sulfur that they in fact dominate the stratospheric aerosol layer perturbing the background levels. Examples of this perturbation of the aerosol layer were noted during the volcanic eruptions of El </w:t>
      </w:r>
      <w:proofErr w:type="spellStart"/>
      <w:r>
        <w:t>Chichon</w:t>
      </w:r>
      <w:proofErr w:type="spellEnd"/>
      <w:r>
        <w:t xml:space="preserve"> in 1982 (12-20 </w:t>
      </w:r>
      <w:proofErr w:type="spellStart"/>
      <w:proofErr w:type="gramStart"/>
      <w:r>
        <w:t>Tg</w:t>
      </w:r>
      <w:proofErr w:type="spellEnd"/>
      <w:proofErr w:type="gramEnd"/>
      <w:r>
        <w:t xml:space="preserve"> of sulfur) (</w:t>
      </w:r>
      <w:r>
        <w:rPr>
          <w:i/>
        </w:rPr>
        <w:t xml:space="preserve">McCormick and </w:t>
      </w:r>
      <w:proofErr w:type="spellStart"/>
      <w:r>
        <w:rPr>
          <w:i/>
        </w:rPr>
        <w:t>Swissler</w:t>
      </w:r>
      <w:proofErr w:type="spellEnd"/>
      <w:r>
        <w:t xml:space="preserve">, 1983; </w:t>
      </w:r>
      <w:r>
        <w:rPr>
          <w:i/>
        </w:rPr>
        <w:t>Hofmann and Rosen</w:t>
      </w:r>
      <w:r>
        <w:t>, 1983) and Mount Pinatubo in 1991 (20-30 </w:t>
      </w:r>
      <w:proofErr w:type="spellStart"/>
      <w:r>
        <w:t>Tg</w:t>
      </w:r>
      <w:proofErr w:type="spellEnd"/>
      <w:r>
        <w:t xml:space="preserve"> of sulfur) (</w:t>
      </w:r>
      <w:r w:rsidR="00C878C5">
        <w:rPr>
          <w:i/>
        </w:rPr>
        <w:t>McCormick and</w:t>
      </w:r>
      <w:r w:rsidR="00C878C5">
        <w:rPr>
          <w:i/>
          <w:lang w:val="en-CA"/>
        </w:rPr>
        <w:t xml:space="preserve"> </w:t>
      </w:r>
      <w:proofErr w:type="spellStart"/>
      <w:r>
        <w:rPr>
          <w:i/>
        </w:rPr>
        <w:t>Veiga</w:t>
      </w:r>
      <w:proofErr w:type="spellEnd"/>
      <w:r>
        <w:t xml:space="preserve">, 1992). However, after the Mount Pinatubo eruption a volcanically </w:t>
      </w:r>
      <w:r w:rsidRPr="00873FCE">
        <w:t>quiescent</w:t>
      </w:r>
      <w:r>
        <w:t xml:space="preserve"> period occurred where aerosol layers returned to background. Following this period, a series of smaller volcanic eruptions have increased the background aerosol layer in the amount of 4-7% per year from 2000 to 2009 (</w:t>
      </w:r>
      <w:r>
        <w:rPr>
          <w:i/>
        </w:rPr>
        <w:t>Vernier et al.</w:t>
      </w:r>
      <w:r>
        <w:t>, 2011</w:t>
      </w:r>
      <w:ins w:id="42" w:author="Elash, Brenden" w:date="2016-06-09T15:46:00Z">
        <w:r w:rsidR="00FB4402">
          <w:t>b</w:t>
        </w:r>
      </w:ins>
      <w:r>
        <w:t>)</w:t>
      </w:r>
      <w:r w:rsidR="00D62BA2">
        <w:t xml:space="preserve"> </w:t>
      </w:r>
      <w:r w:rsidR="00D62BA2">
        <w:lastRenderedPageBreak/>
        <w:t xml:space="preserve">and has continued to the present </w:t>
      </w:r>
      <w:commentRangeStart w:id="43"/>
      <w:r w:rsidR="00D62BA2">
        <w:t>day</w:t>
      </w:r>
      <w:commentRangeEnd w:id="43"/>
      <w:r w:rsidR="00D62BA2">
        <w:rPr>
          <w:rStyle w:val="CommentReference"/>
        </w:rPr>
        <w:commentReference w:id="43"/>
      </w:r>
      <w:r>
        <w:t xml:space="preserve">. </w:t>
      </w:r>
      <w:ins w:id="44" w:author="Elash, Brenden" w:date="2016-06-08T14:52:00Z">
        <w:r w:rsidR="00B60E97">
          <w:t>Sever</w:t>
        </w:r>
      </w:ins>
      <w:ins w:id="45" w:author="Elash, Brenden" w:date="2016-06-08T14:53:00Z">
        <w:r w:rsidR="00B60E97">
          <w:t>al</w:t>
        </w:r>
      </w:ins>
      <w:ins w:id="46" w:author="Elash, Brenden" w:date="2016-06-08T14:52:00Z">
        <w:r w:rsidR="00B60E97">
          <w:t xml:space="preserve"> example</w:t>
        </w:r>
      </w:ins>
      <w:ins w:id="47" w:author="Elash, Brenden" w:date="2016-06-08T14:59:00Z">
        <w:r w:rsidR="00B60E97">
          <w:t>s</w:t>
        </w:r>
      </w:ins>
      <w:ins w:id="48" w:author="Elash, Brenden" w:date="2016-06-08T14:52:00Z">
        <w:r w:rsidR="00B60E97">
          <w:t xml:space="preserve"> of these small volcanic erupt</w:t>
        </w:r>
      </w:ins>
      <w:ins w:id="49" w:author="Elash, Brenden" w:date="2016-06-08T14:53:00Z">
        <w:r w:rsidR="00B60E97">
          <w:t>ion</w:t>
        </w:r>
      </w:ins>
      <w:ins w:id="50" w:author="Elash, Brenden" w:date="2016-06-08T14:52:00Z">
        <w:r w:rsidR="00B60E97">
          <w:t xml:space="preserve">s </w:t>
        </w:r>
      </w:ins>
      <w:ins w:id="51" w:author="Elash, Brenden" w:date="2016-06-08T15:00:00Z">
        <w:r w:rsidR="00B60E97">
          <w:t>include</w:t>
        </w:r>
      </w:ins>
      <w:ins w:id="52" w:author="Elash, Brenden" w:date="2016-06-08T14:53:00Z">
        <w:r w:rsidR="00B60E97">
          <w:t xml:space="preserve"> </w:t>
        </w:r>
        <w:proofErr w:type="spellStart"/>
        <w:r w:rsidR="00B60E97">
          <w:t>Kasatochi</w:t>
        </w:r>
        <w:proofErr w:type="spellEnd"/>
        <w:r w:rsidR="00B60E97">
          <w:t xml:space="preserve"> (1.2-2.2 </w:t>
        </w:r>
        <w:proofErr w:type="spellStart"/>
        <w:proofErr w:type="gramStart"/>
        <w:r w:rsidR="00B60E97">
          <w:t>Tg</w:t>
        </w:r>
        <w:proofErr w:type="spellEnd"/>
        <w:proofErr w:type="gramEnd"/>
        <w:r w:rsidR="00B60E97">
          <w:t xml:space="preserve">) </w:t>
        </w:r>
      </w:ins>
      <w:ins w:id="53" w:author="Elash, Brenden" w:date="2016-06-08T14:54:00Z">
        <w:r w:rsidR="00B60E97">
          <w:t>(</w:t>
        </w:r>
        <w:proofErr w:type="spellStart"/>
        <w:r w:rsidR="00B60E97" w:rsidRPr="00B60E97">
          <w:rPr>
            <w:i/>
            <w:rPrChange w:id="54" w:author="Elash, Brenden" w:date="2016-06-08T14:54:00Z">
              <w:rPr/>
            </w:rPrChange>
          </w:rPr>
          <w:t>Prata</w:t>
        </w:r>
        <w:proofErr w:type="spellEnd"/>
        <w:r w:rsidR="00B60E97" w:rsidRPr="00B60E97">
          <w:rPr>
            <w:i/>
            <w:rPrChange w:id="55" w:author="Elash, Brenden" w:date="2016-06-08T14:54:00Z">
              <w:rPr/>
            </w:rPrChange>
          </w:rPr>
          <w:t xml:space="preserve"> et al.</w:t>
        </w:r>
        <w:r w:rsidR="00B60E97">
          <w:t xml:space="preserve">, 2010), </w:t>
        </w:r>
      </w:ins>
      <w:proofErr w:type="spellStart"/>
      <w:ins w:id="56" w:author="Elash, Brenden" w:date="2016-06-08T14:39:00Z">
        <w:r w:rsidR="002108A3">
          <w:t>Nabro</w:t>
        </w:r>
        <w:proofErr w:type="spellEnd"/>
        <w:r w:rsidR="002108A3">
          <w:t xml:space="preserve"> </w:t>
        </w:r>
      </w:ins>
      <w:ins w:id="57" w:author="Elash, Brenden" w:date="2016-06-08T14:47:00Z">
        <w:r w:rsidR="00B60E97">
          <w:t>(</w:t>
        </w:r>
      </w:ins>
      <w:ins w:id="58" w:author="Elash, Brenden" w:date="2016-06-08T14:50:00Z">
        <w:r w:rsidR="00321E61">
          <w:t>1.0-</w:t>
        </w:r>
      </w:ins>
      <w:ins w:id="59" w:author="Elash, Brenden" w:date="2016-06-08T14:47:00Z">
        <w:r w:rsidR="0098348A">
          <w:t xml:space="preserve"> </w:t>
        </w:r>
      </w:ins>
      <w:ins w:id="60" w:author="Elash, Brenden" w:date="2016-06-08T14:39:00Z">
        <w:r w:rsidR="002108A3">
          <w:t xml:space="preserve">1.5 </w:t>
        </w:r>
        <w:proofErr w:type="spellStart"/>
        <w:r w:rsidR="002108A3">
          <w:t>T</w:t>
        </w:r>
      </w:ins>
      <w:ins w:id="61" w:author="Elash, Brenden" w:date="2016-06-08T14:43:00Z">
        <w:r w:rsidR="0098348A">
          <w:t>g</w:t>
        </w:r>
      </w:ins>
      <w:proofErr w:type="spellEnd"/>
      <w:ins w:id="62" w:author="Elash, Brenden" w:date="2016-06-08T14:54:00Z">
        <w:r w:rsidR="00B60E97">
          <w:t>)</w:t>
        </w:r>
      </w:ins>
      <w:ins w:id="63" w:author="Elash, Brenden" w:date="2016-06-08T14:42:00Z">
        <w:r w:rsidR="0098348A">
          <w:t xml:space="preserve"> (</w:t>
        </w:r>
      </w:ins>
      <w:ins w:id="64" w:author="Elash, Brenden" w:date="2016-06-08T14:47:00Z">
        <w:r w:rsidR="0098348A" w:rsidRPr="00B60E97">
          <w:rPr>
            <w:i/>
            <w:rPrChange w:id="65" w:author="Elash, Brenden" w:date="2016-06-08T14:54:00Z">
              <w:rPr/>
            </w:rPrChange>
          </w:rPr>
          <w:t>Clarisse</w:t>
        </w:r>
      </w:ins>
      <w:ins w:id="66" w:author="Elash, Brenden" w:date="2016-06-08T14:42:00Z">
        <w:r w:rsidR="0098348A" w:rsidRPr="00B60E97">
          <w:rPr>
            <w:i/>
            <w:rPrChange w:id="67" w:author="Elash, Brenden" w:date="2016-06-08T14:54:00Z">
              <w:rPr/>
            </w:rPrChange>
          </w:rPr>
          <w:t xml:space="preserve"> et al.</w:t>
        </w:r>
        <w:r w:rsidR="0098348A">
          <w:t>, 2016)</w:t>
        </w:r>
      </w:ins>
      <w:ins w:id="68" w:author="Elash, Brenden" w:date="2016-06-08T14:52:00Z">
        <w:r w:rsidR="00B60E97">
          <w:t xml:space="preserve">, </w:t>
        </w:r>
      </w:ins>
      <w:proofErr w:type="spellStart"/>
      <w:ins w:id="69" w:author="Elash, Brenden" w:date="2016-06-08T14:54:00Z">
        <w:r w:rsidR="00B60E97">
          <w:t>Calbuco</w:t>
        </w:r>
        <w:proofErr w:type="spellEnd"/>
        <w:r w:rsidR="00B60E97">
          <w:t xml:space="preserve"> (0.2 </w:t>
        </w:r>
      </w:ins>
      <w:ins w:id="70" w:author="Elash, Brenden" w:date="2016-06-08T15:00:00Z">
        <w:r w:rsidR="00B60E97">
          <w:t>-</w:t>
        </w:r>
      </w:ins>
      <w:ins w:id="71" w:author="Elash, Brenden" w:date="2016-06-08T14:54:00Z">
        <w:r w:rsidR="00B60E97">
          <w:t xml:space="preserve">0.5 </w:t>
        </w:r>
        <w:proofErr w:type="spellStart"/>
        <w:r w:rsidR="00B60E97">
          <w:t>Tg</w:t>
        </w:r>
        <w:proofErr w:type="spellEnd"/>
        <w:r w:rsidR="00B60E97">
          <w:t xml:space="preserve">), and </w:t>
        </w:r>
        <w:proofErr w:type="spellStart"/>
        <w:r w:rsidR="00B60E97">
          <w:t>Kelut</w:t>
        </w:r>
      </w:ins>
      <w:proofErr w:type="spellEnd"/>
      <w:ins w:id="72" w:author="Elash, Brenden" w:date="2016-06-08T14:57:00Z">
        <w:r w:rsidR="00B60E97">
          <w:t xml:space="preserve"> (0.1-0.3 </w:t>
        </w:r>
        <w:proofErr w:type="spellStart"/>
        <w:r w:rsidR="00B60E97">
          <w:t>Tg</w:t>
        </w:r>
        <w:proofErr w:type="spellEnd"/>
        <w:r w:rsidR="00B60E97">
          <w:t>) (</w:t>
        </w:r>
        <w:proofErr w:type="spellStart"/>
        <w:r w:rsidR="00B60E97" w:rsidRPr="00B60E97">
          <w:rPr>
            <w:i/>
            <w:rPrChange w:id="73" w:author="Elash, Brenden" w:date="2016-06-08T14:57:00Z">
              <w:rPr/>
            </w:rPrChange>
          </w:rPr>
          <w:t>Carn</w:t>
        </w:r>
        <w:proofErr w:type="spellEnd"/>
        <w:r w:rsidR="00B60E97" w:rsidRPr="00B60E97">
          <w:rPr>
            <w:i/>
            <w:rPrChange w:id="74" w:author="Elash, Brenden" w:date="2016-06-08T14:57:00Z">
              <w:rPr/>
            </w:rPrChange>
          </w:rPr>
          <w:t xml:space="preserve"> et al</w:t>
        </w:r>
        <w:r w:rsidR="00B60E97">
          <w:t>., 2016).</w:t>
        </w:r>
      </w:ins>
    </w:p>
    <w:p w14:paraId="070DDA66" w14:textId="08EA424D" w:rsidR="00631B11" w:rsidRDefault="00631B11">
      <w:pPr>
        <w:pStyle w:val="Heading2"/>
        <w:pPrChange w:id="75" w:author="Elash, Brenden" w:date="2016-06-08T15:07:00Z">
          <w:pPr>
            <w:pStyle w:val="ListNumber"/>
            <w:spacing w:after="0" w:line="480" w:lineRule="auto"/>
            <w:ind w:left="0" w:firstLine="709"/>
            <w:jc w:val="both"/>
          </w:pPr>
        </w:pPrChange>
      </w:pPr>
      <w:ins w:id="76" w:author="Elash, Brenden" w:date="2016-06-08T15:08:00Z">
        <w:r>
          <w:t>2.2.</w:t>
        </w:r>
      </w:ins>
      <w:ins w:id="77" w:author="Elash, Brenden" w:date="2016-06-09T15:49:00Z">
        <w:r w:rsidR="00FB4402">
          <w:t>2</w:t>
        </w:r>
      </w:ins>
      <w:ins w:id="78" w:author="Elash, Brenden" w:date="2016-06-08T15:08:00Z">
        <w:r>
          <w:t xml:space="preserve"> Aerosol</w:t>
        </w:r>
      </w:ins>
      <w:ins w:id="79" w:author="Elash, Brenden" w:date="2016-06-09T09:40:00Z">
        <w:r w:rsidR="00EC028A">
          <w:t xml:space="preserve"> Microphysics</w:t>
        </w:r>
      </w:ins>
    </w:p>
    <w:p w14:paraId="7C2D6840" w14:textId="08B4879F" w:rsidR="00706E41" w:rsidRDefault="00706E41" w:rsidP="00DD3820">
      <w:pPr>
        <w:pStyle w:val="ListNumber"/>
        <w:spacing w:after="0" w:line="480" w:lineRule="auto"/>
        <w:ind w:left="0" w:firstLine="709"/>
        <w:jc w:val="both"/>
      </w:pPr>
      <w:r>
        <w:t xml:space="preserve">These sulfur sources undergo a series of reactions to be converted </w:t>
      </w:r>
      <w:r w:rsidRPr="006069EB">
        <w:t xml:space="preserve">into </w:t>
      </w:r>
      <w:r>
        <w:t>H</w:t>
      </w:r>
      <w:r>
        <w:rPr>
          <w:vertAlign w:val="subscript"/>
        </w:rPr>
        <w:t>2</w:t>
      </w:r>
      <w:r>
        <w:rPr>
          <w:lang w:val="en-CA"/>
        </w:rPr>
        <w:t>SO</w:t>
      </w:r>
      <w:r>
        <w:rPr>
          <w:lang w:val="en-CA"/>
        </w:rPr>
        <w:softHyphen/>
      </w:r>
      <w:r>
        <w:rPr>
          <w:vertAlign w:val="subscript"/>
          <w:lang w:val="en-CA"/>
        </w:rPr>
        <w:t xml:space="preserve">4 </w:t>
      </w:r>
      <w:r>
        <w:rPr>
          <w:lang w:val="en-CA"/>
        </w:rPr>
        <w:t xml:space="preserve">and have been found to form </w:t>
      </w:r>
      <w:r w:rsidR="00C878C5">
        <w:rPr>
          <w:lang w:val="en-CA"/>
        </w:rPr>
        <w:t xml:space="preserve">spherical, liquid </w:t>
      </w:r>
      <w:r>
        <w:rPr>
          <w:lang w:val="en-CA"/>
        </w:rPr>
        <w:t>d</w:t>
      </w:r>
      <w:r w:rsidR="00C878C5">
        <w:rPr>
          <w:lang w:val="en-CA"/>
        </w:rPr>
        <w:t>roplets of aerosol that consist</w:t>
      </w:r>
      <w:r>
        <w:rPr>
          <w:lang w:val="en-CA"/>
        </w:rPr>
        <w:t xml:space="preserve"> of approximately 25% H</w:t>
      </w:r>
      <w:r>
        <w:rPr>
          <w:vertAlign w:val="subscript"/>
          <w:lang w:val="en-CA"/>
        </w:rPr>
        <w:t>2</w:t>
      </w:r>
      <w:r>
        <w:rPr>
          <w:lang w:val="en-CA"/>
        </w:rPr>
        <w:t>O and 75% H</w:t>
      </w:r>
      <w:r>
        <w:rPr>
          <w:vertAlign w:val="subscript"/>
          <w:lang w:val="en-CA"/>
        </w:rPr>
        <w:t>2</w:t>
      </w:r>
      <w:r>
        <w:rPr>
          <w:lang w:val="en-CA"/>
        </w:rPr>
        <w:t>SO</w:t>
      </w:r>
      <w:r>
        <w:rPr>
          <w:vertAlign w:val="subscript"/>
          <w:lang w:val="en-CA"/>
        </w:rPr>
        <w:t>4</w:t>
      </w:r>
      <w:r>
        <w:rPr>
          <w:lang w:val="en-CA"/>
        </w:rPr>
        <w:t xml:space="preserve"> (</w:t>
      </w:r>
      <w:proofErr w:type="spellStart"/>
      <w:r w:rsidRPr="00DA1E49">
        <w:rPr>
          <w:i/>
          <w:lang w:val="en-CA"/>
        </w:rPr>
        <w:t>Rossen</w:t>
      </w:r>
      <w:proofErr w:type="spellEnd"/>
      <w:r>
        <w:rPr>
          <w:lang w:val="en-CA"/>
        </w:rPr>
        <w:t xml:space="preserve">, 1971; </w:t>
      </w:r>
      <w:r w:rsidRPr="00DA1E49">
        <w:rPr>
          <w:lang w:val="en-CA"/>
        </w:rPr>
        <w:t>Wang</w:t>
      </w:r>
      <w:r>
        <w:rPr>
          <w:i/>
          <w:lang w:val="en-CA"/>
        </w:rPr>
        <w:t xml:space="preserve"> et al.</w:t>
      </w:r>
      <w:r>
        <w:rPr>
          <w:lang w:val="en-CA"/>
        </w:rPr>
        <w:t xml:space="preserve">, 1989). These aerosol particles form droplets of various sizes on the order of 0.05 to 1.0 µm depending on the </w:t>
      </w:r>
      <w:r w:rsidR="00C878C5">
        <w:rPr>
          <w:lang w:val="en-CA"/>
        </w:rPr>
        <w:t xml:space="preserve">various contributions and stages of the </w:t>
      </w:r>
      <w:r>
        <w:rPr>
          <w:lang w:val="en-CA"/>
        </w:rPr>
        <w:t>processes of nucleation, evaporation and condensation (</w:t>
      </w:r>
      <w:proofErr w:type="spellStart"/>
      <w:r>
        <w:rPr>
          <w:i/>
          <w:lang w:val="en-CA"/>
        </w:rPr>
        <w:t>Junge</w:t>
      </w:r>
      <w:proofErr w:type="spellEnd"/>
      <w:r>
        <w:rPr>
          <w:i/>
          <w:lang w:val="en-CA"/>
        </w:rPr>
        <w:t xml:space="preserve"> et al.</w:t>
      </w:r>
      <w:r>
        <w:rPr>
          <w:lang w:val="en-CA"/>
        </w:rPr>
        <w:t xml:space="preserve"> 1961; </w:t>
      </w:r>
      <w:r>
        <w:rPr>
          <w:i/>
          <w:lang w:val="en-CA"/>
        </w:rPr>
        <w:t>Brock et al.</w:t>
      </w:r>
      <w:r>
        <w:rPr>
          <w:lang w:val="en-CA"/>
        </w:rPr>
        <w:t xml:space="preserve">, 1995; </w:t>
      </w:r>
      <w:proofErr w:type="spellStart"/>
      <w:r>
        <w:rPr>
          <w:i/>
          <w:lang w:val="en-CA"/>
        </w:rPr>
        <w:t>Bingen</w:t>
      </w:r>
      <w:proofErr w:type="spellEnd"/>
      <w:r>
        <w:rPr>
          <w:i/>
          <w:lang w:val="en-CA"/>
        </w:rPr>
        <w:t xml:space="preserve"> et al.</w:t>
      </w:r>
      <w:r>
        <w:rPr>
          <w:lang w:val="en-CA"/>
        </w:rPr>
        <w:t xml:space="preserve">, 2004). A log-normal distribution </w:t>
      </w:r>
      <w:r w:rsidR="00C878C5">
        <w:rPr>
          <w:lang w:val="en-CA"/>
        </w:rPr>
        <w:t>is often u</w:t>
      </w:r>
      <w:r>
        <w:rPr>
          <w:lang w:val="en-CA"/>
        </w:rPr>
        <w:t xml:space="preserve">sed to approximate the particle size of aerosol in the form of </w:t>
      </w:r>
    </w:p>
    <w:tbl>
      <w:tblPr>
        <w:tblStyle w:val="TableGrid"/>
        <w:tblW w:w="8050" w:type="dxa"/>
        <w:tblInd w:w="1418" w:type="dxa"/>
        <w:tblLook w:val="04A0" w:firstRow="1" w:lastRow="0" w:firstColumn="1" w:lastColumn="0" w:noHBand="0" w:noVBand="1"/>
      </w:tblPr>
      <w:tblGrid>
        <w:gridCol w:w="6804"/>
        <w:gridCol w:w="1246"/>
      </w:tblGrid>
      <w:tr w:rsidR="00706E41" w14:paraId="2BBCACC0" w14:textId="77777777" w:rsidTr="000927B6">
        <w:tc>
          <w:tcPr>
            <w:tcW w:w="6804" w:type="dxa"/>
            <w:tcBorders>
              <w:top w:val="nil"/>
              <w:left w:val="nil"/>
              <w:bottom w:val="nil"/>
              <w:right w:val="nil"/>
            </w:tcBorders>
          </w:tcPr>
          <w:p w14:paraId="75056BE3" w14:textId="77777777" w:rsidR="00706E41" w:rsidRPr="0076182D" w:rsidRDefault="00DF5AC3" w:rsidP="003C7A0A">
            <w:pPr>
              <w:pStyle w:val="BodyText"/>
              <w:ind w:firstLine="289"/>
              <w:jc w:val="right"/>
              <w:rPr>
                <w:i/>
              </w:rPr>
            </w:pPr>
            <m:oMathPara>
              <m:oMath>
                <m:f>
                  <m:fPr>
                    <m:ctrlPr>
                      <w:rPr>
                        <w:rFonts w:ascii="Cambria Math" w:hAnsi="Cambria Math"/>
                        <w:i/>
                      </w:rPr>
                    </m:ctrlPr>
                  </m:fPr>
                  <m:num>
                    <m:r>
                      <w:rPr>
                        <w:rFonts w:ascii="Cambria Math" w:hAnsi="Cambria Math"/>
                      </w:rPr>
                      <m:t>dn</m:t>
                    </m:r>
                    <m:d>
                      <m:dPr>
                        <m:ctrlPr>
                          <w:rPr>
                            <w:rFonts w:ascii="Cambria Math" w:hAnsi="Cambria Math"/>
                            <w:i/>
                          </w:rPr>
                        </m:ctrlPr>
                      </m:dPr>
                      <m:e>
                        <m:r>
                          <w:rPr>
                            <w:rFonts w:ascii="Cambria Math" w:hAnsi="Cambria Math"/>
                          </w:rPr>
                          <m:t>r</m:t>
                        </m:r>
                      </m:e>
                    </m:d>
                  </m:num>
                  <m:den>
                    <m:r>
                      <w:rPr>
                        <w:rFonts w:ascii="Cambria Math" w:hAnsi="Cambria Math"/>
                      </w:rPr>
                      <m:t>dr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r</m:t>
                    </m:r>
                    <m:r>
                      <m:rPr>
                        <m:sty m:val="p"/>
                      </m:rP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g</m:t>
                            </m:r>
                          </m:sub>
                        </m:sSub>
                      </m:e>
                    </m:d>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1/2</m:t>
                        </m:r>
                      </m:sup>
                    </m:sSup>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rPr>
                        </m:ctrlPr>
                      </m:fPr>
                      <m:num>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ln</m:t>
                                </m:r>
                              </m:e>
                              <m:sup>
                                <m:r>
                                  <m:rPr>
                                    <m:sty m:val="p"/>
                                  </m:rPr>
                                  <w:rPr>
                                    <w:rFonts w:ascii="Cambria Math" w:hAnsi="Cambria Math"/>
                                  </w:rPr>
                                  <m:t>2</m:t>
                                </m:r>
                              </m:sup>
                            </m:sSup>
                            <m:ctrlPr>
                              <w:rPr>
                                <w:rFonts w:ascii="Cambria Math" w:hAnsi="Cambria Math"/>
                                <w:i/>
                              </w:rPr>
                            </m:ctrlPr>
                          </m:fName>
                          <m:e>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ctrlPr>
                              <w:rPr>
                                <w:rFonts w:ascii="Cambria Math" w:hAnsi="Cambria Math"/>
                                <w:i/>
                              </w:rPr>
                            </m:ctrlPr>
                          </m:e>
                        </m:func>
                      </m:num>
                      <m:den>
                        <m:r>
                          <w:rPr>
                            <w:rFonts w:ascii="Cambria Math" w:hAnsi="Cambria Math"/>
                          </w:rPr>
                          <m:t>2</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ln</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g</m:t>
                                </m:r>
                              </m:sub>
                            </m:sSub>
                            <m:r>
                              <w:rPr>
                                <w:rFonts w:ascii="Cambria Math" w:hAnsi="Cambria Math"/>
                              </w:rPr>
                              <m:t>)</m:t>
                            </m:r>
                          </m:e>
                        </m:func>
                      </m:den>
                    </m:f>
                    <m:r>
                      <m:rPr>
                        <m:sty m:val="p"/>
                      </m:rPr>
                      <w:rPr>
                        <w:rFonts w:ascii="Cambria Math" w:hAnsi="Cambria Math"/>
                      </w:rPr>
                      <m:t xml:space="preserve"> </m:t>
                    </m:r>
                  </m:e>
                </m:d>
              </m:oMath>
            </m:oMathPara>
          </w:p>
        </w:tc>
        <w:tc>
          <w:tcPr>
            <w:tcW w:w="1246" w:type="dxa"/>
            <w:tcBorders>
              <w:top w:val="nil"/>
              <w:left w:val="nil"/>
              <w:bottom w:val="nil"/>
              <w:right w:val="nil"/>
            </w:tcBorders>
            <w:vAlign w:val="center"/>
          </w:tcPr>
          <w:p w14:paraId="6C08E16B" w14:textId="77777777" w:rsidR="00706E41" w:rsidRDefault="00706E41" w:rsidP="000927B6">
            <w:pPr>
              <w:pStyle w:val="BodyText"/>
              <w:ind w:firstLine="0"/>
              <w:jc w:val="right"/>
            </w:pPr>
            <w:r>
              <w:t>(2.1)</w:t>
            </w:r>
          </w:p>
        </w:tc>
      </w:tr>
    </w:tbl>
    <w:p w14:paraId="003C045E" w14:textId="66525030" w:rsidR="00706E41" w:rsidRDefault="00706E41" w:rsidP="0076182D">
      <w:pPr>
        <w:pStyle w:val="ListNumber"/>
        <w:spacing w:after="0" w:line="480" w:lineRule="auto"/>
        <w:ind w:left="0" w:firstLine="0"/>
        <w:jc w:val="both"/>
      </w:pPr>
      <w:proofErr w:type="gramStart"/>
      <w:r>
        <w:t>where</w:t>
      </w:r>
      <w:proofErr w:type="gramEnd"/>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aerosol number density,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the mode radius, and </w:t>
      </w:r>
      <m:oMath>
        <m:sSub>
          <m:sSubPr>
            <m:ctrlPr>
              <w:rPr>
                <w:rFonts w:ascii="Cambria Math" w:hAnsi="Cambria Math"/>
                <w:i/>
              </w:rPr>
            </m:ctrlPr>
          </m:sSubPr>
          <m:e>
            <m:r>
              <w:rPr>
                <w:rFonts w:ascii="Cambria Math" w:hAnsi="Cambria Math"/>
              </w:rPr>
              <m:t>σ</m:t>
            </m:r>
          </m:e>
          <m:sub>
            <m:r>
              <w:rPr>
                <w:rFonts w:ascii="Cambria Math" w:hAnsi="Cambria Math"/>
              </w:rPr>
              <m:t>g</m:t>
            </m:r>
          </m:sub>
        </m:sSub>
      </m:oMath>
      <w:r>
        <w:t xml:space="preserve"> is the mode width (</w:t>
      </w:r>
      <w:proofErr w:type="spellStart"/>
      <w:r w:rsidRPr="003C7A0A">
        <w:rPr>
          <w:i/>
        </w:rPr>
        <w:t>J</w:t>
      </w:r>
      <w:r>
        <w:rPr>
          <w:i/>
        </w:rPr>
        <w:t>ä</w:t>
      </w:r>
      <w:r w:rsidRPr="003C7A0A">
        <w:rPr>
          <w:i/>
        </w:rPr>
        <w:t>ger</w:t>
      </w:r>
      <w:proofErr w:type="spellEnd"/>
      <w:r>
        <w:rPr>
          <w:i/>
        </w:rPr>
        <w:t xml:space="preserve"> and Hofmann, </w:t>
      </w:r>
      <w:r>
        <w:t xml:space="preserve">1991; </w:t>
      </w:r>
      <w:r>
        <w:rPr>
          <w:i/>
        </w:rPr>
        <w:t>Hamill et al.</w:t>
      </w:r>
      <w:r>
        <w:t xml:space="preserve"> 1997). </w:t>
      </w:r>
      <w:r w:rsidR="00C878C5">
        <w:t>In this case, t</w:t>
      </w:r>
      <w:r>
        <w:t>he particle</w:t>
      </w:r>
      <w:r w:rsidR="00C878C5">
        <w:t xml:space="preserve"> radii</w:t>
      </w:r>
      <w:r>
        <w:t xml:space="preserve"> are distributed normally over the logarithm of the radius. </w:t>
      </w:r>
      <w:r w:rsidR="00C878C5">
        <w:t>F</w:t>
      </w:r>
      <w:r>
        <w:t xml:space="preserve">or a </w:t>
      </w:r>
      <w:r w:rsidR="00C878C5">
        <w:t>typical non-volcanic background aerosol, with a</w:t>
      </w:r>
      <w:r>
        <w:t xml:space="preserve"> mode radius and mode width of 0.08 µm and 1.6 respectively</w:t>
      </w:r>
      <w:ins w:id="80" w:author="Elash, Brenden" w:date="2016-06-08T10:59:00Z">
        <w:r w:rsidR="00232E5E">
          <w:t xml:space="preserve"> (</w:t>
        </w:r>
        <w:r w:rsidR="00232E5E" w:rsidRPr="00DE0162">
          <w:rPr>
            <w:i/>
          </w:rPr>
          <w:t>Thomason</w:t>
        </w:r>
        <w:r w:rsidR="00232E5E">
          <w:t>, 1991)</w:t>
        </w:r>
      </w:ins>
      <w:r w:rsidR="00C878C5">
        <w:t>, the log-normal distribution is</w:t>
      </w:r>
      <w:r>
        <w:t xml:space="preserve"> </w:t>
      </w:r>
      <w:commentRangeStart w:id="81"/>
      <w:r>
        <w:t>shown</w:t>
      </w:r>
      <w:commentRangeEnd w:id="81"/>
      <w:r w:rsidR="00C878C5">
        <w:rPr>
          <w:rStyle w:val="CommentReference"/>
        </w:rPr>
        <w:commentReference w:id="81"/>
      </w:r>
      <w:r>
        <w:t xml:space="preserve"> in </w:t>
      </w:r>
      <w:r w:rsidRPr="00DF7576">
        <w:fldChar w:fldCharType="begin"/>
      </w:r>
      <w:r w:rsidRPr="00DF7576">
        <w:instrText xml:space="preserve"> REF _Ref442116398 \h  \* MERGEFORMAT </w:instrText>
      </w:r>
      <w:r w:rsidRPr="00DF7576">
        <w:fldChar w:fldCharType="separate"/>
      </w:r>
      <w:r w:rsidRPr="00DB0B24">
        <w:t>Figure 2-1</w:t>
      </w:r>
      <w:r w:rsidRPr="00DF7576">
        <w:fldChar w:fldCharType="end"/>
      </w:r>
      <w:r>
        <w:t>.</w:t>
      </w:r>
    </w:p>
    <w:p w14:paraId="6361F50A" w14:textId="3C8646AB" w:rsidR="004248EE" w:rsidRDefault="004248EE" w:rsidP="004248EE">
      <w:pPr>
        <w:pStyle w:val="ListNumber"/>
        <w:spacing w:after="0" w:line="480" w:lineRule="auto"/>
        <w:ind w:left="0" w:firstLine="720"/>
        <w:jc w:val="both"/>
      </w:pPr>
      <w:ins w:id="82" w:author="Elash, Brenden" w:date="2016-06-08T15:03:00Z">
        <w:r>
          <w:t>Optical Particle Counters (</w:t>
        </w:r>
      </w:ins>
      <w:commentRangeStart w:id="83"/>
      <w:commentRangeStart w:id="84"/>
      <w:r>
        <w:t>OPC</w:t>
      </w:r>
      <w:commentRangeEnd w:id="83"/>
      <w:commentRangeEnd w:id="84"/>
      <w:r>
        <w:rPr>
          <w:rStyle w:val="CommentReference"/>
        </w:rPr>
        <w:commentReference w:id="83"/>
      </w:r>
      <w:r>
        <w:rPr>
          <w:rStyle w:val="CommentReference"/>
        </w:rPr>
        <w:commentReference w:id="84"/>
      </w:r>
      <w:del w:id="85" w:author="Elash, Brenden" w:date="2016-06-09T13:43:00Z">
        <w:r w:rsidDel="004248EE">
          <w:delText xml:space="preserve"> </w:delText>
        </w:r>
      </w:del>
      <w:ins w:id="86" w:author="Elash, Brenden" w:date="2016-06-08T15:04:00Z">
        <w:r>
          <w:t>)</w:t>
        </w:r>
      </w:ins>
      <w:ins w:id="87" w:author="Elash, Brenden" w:date="2016-06-09T13:43:00Z">
        <w:r>
          <w:t xml:space="preserve"> </w:t>
        </w:r>
      </w:ins>
      <w:r>
        <w:t>have been used on board stratospheric balloon flights from Laramie, Wyoming over the past 40 years to measure particle sizes in bins between 0.15 to 2.0 </w:t>
      </w:r>
      <w:commentRangeStart w:id="88"/>
      <w:r>
        <w:t>µm</w:t>
      </w:r>
      <w:commentRangeEnd w:id="88"/>
      <w:r>
        <w:rPr>
          <w:rStyle w:val="CommentReference"/>
        </w:rPr>
        <w:commentReference w:id="88"/>
      </w:r>
      <w:ins w:id="89" w:author="Elash, Brenden" w:date="2016-06-08T15:04:00Z">
        <w:r>
          <w:t xml:space="preserve"> (</w:t>
        </w:r>
        <w:r w:rsidRPr="00631B11">
          <w:rPr>
            <w:i/>
            <w:rPrChange w:id="90" w:author="Elash, Brenden" w:date="2016-06-08T15:04:00Z">
              <w:rPr/>
            </w:rPrChange>
          </w:rPr>
          <w:t>Deshler et al</w:t>
        </w:r>
        <w:r>
          <w:t>., 2003)</w:t>
        </w:r>
      </w:ins>
      <w:r>
        <w:t xml:space="preserve">. These measurements provide a valuable </w:t>
      </w:r>
      <w:ins w:id="91" w:author="Elash, Brenden" w:date="2016-06-25T16:00:00Z">
        <w:r w:rsidR="00191DE6">
          <w:t>i</w:t>
        </w:r>
      </w:ins>
      <w:del w:id="92" w:author="Elash, Brenden" w:date="2016-06-25T16:00:00Z">
        <w:r w:rsidDel="00191DE6">
          <w:delText>o</w:delText>
        </w:r>
      </w:del>
      <w:r>
        <w:t xml:space="preserve">f somewhat unique long term set of size-resolved measurements of sulfate aerosol. </w:t>
      </w:r>
      <w:del w:id="93" w:author="Elash, Brenden" w:date="2016-06-08T16:20:00Z">
        <w:r w:rsidDel="002269E5">
          <w:delText>The</w:delText>
        </w:r>
      </w:del>
      <w:del w:id="94" w:author="Elash, Brenden" w:date="2016-06-08T15:10:00Z">
        <w:r w:rsidDel="00631B11">
          <w:delText xml:space="preserve"> </w:delText>
        </w:r>
        <w:commentRangeStart w:id="95"/>
        <w:r w:rsidDel="00631B11">
          <w:delText>composition</w:delText>
        </w:r>
        <w:commentRangeEnd w:id="95"/>
        <w:r w:rsidDel="00631B11">
          <w:rPr>
            <w:rStyle w:val="CommentReference"/>
          </w:rPr>
          <w:commentReference w:id="95"/>
        </w:r>
        <w:r w:rsidDel="00631B11">
          <w:delText xml:space="preserve"> of the </w:delText>
        </w:r>
      </w:del>
      <w:del w:id="96" w:author="Elash, Brenden" w:date="2016-06-08T16:20:00Z">
        <w:r w:rsidDel="002269E5">
          <w:delText>particle</w:delText>
        </w:r>
      </w:del>
      <w:ins w:id="97" w:author="Elash, Brenden" w:date="2016-06-08T16:20:00Z">
        <w:r>
          <w:t>These particle</w:t>
        </w:r>
      </w:ins>
      <w:r>
        <w:t xml:space="preserve"> size distributions </w:t>
      </w:r>
      <w:del w:id="98" w:author="Elash, Brenden" w:date="2016-06-08T15:12:00Z">
        <w:r w:rsidDel="005E339C">
          <w:delText>have been primarily</w:delText>
        </w:r>
      </w:del>
      <w:ins w:id="99" w:author="Elash, Brenden" w:date="2016-06-08T15:12:00Z">
        <w:r>
          <w:t xml:space="preserve">can be </w:t>
        </w:r>
      </w:ins>
      <w:ins w:id="100" w:author="Elash, Brenden" w:date="2016-06-08T15:13:00Z">
        <w:r>
          <w:t>considered to</w:t>
        </w:r>
      </w:ins>
      <w:ins w:id="101" w:author="Elash, Brenden" w:date="2016-06-08T15:12:00Z">
        <w:r>
          <w:t xml:space="preserve"> be </w:t>
        </w:r>
      </w:ins>
      <w:ins w:id="102" w:author="Elash, Brenden" w:date="2016-06-08T15:13:00Z">
        <w:r>
          <w:t>primarily</w:t>
        </w:r>
      </w:ins>
      <w:r>
        <w:t xml:space="preserve"> unimodal, known as a fine mode, over non-volcanic periods and can be used as an acceptable distribution to </w:t>
      </w:r>
      <w:r>
        <w:lastRenderedPageBreak/>
        <w:t>approximate background periods. But during volcanic episodes, a bimodal log-normal distribution of aerosol particles, which includes a coarse mode, is more representative of</w:t>
      </w:r>
      <w:del w:id="103" w:author="Elash, Brenden" w:date="2016-06-08T15:11:00Z">
        <w:r w:rsidDel="00631B11">
          <w:delText xml:space="preserve"> the</w:delText>
        </w:r>
      </w:del>
      <w:r>
        <w:t xml:space="preserve"> stratospheric aerosol (</w:t>
      </w:r>
      <w:r>
        <w:rPr>
          <w:i/>
        </w:rPr>
        <w:t>Deshler et al.</w:t>
      </w:r>
      <w:r>
        <w:t xml:space="preserve">, 2003; 2008; </w:t>
      </w:r>
      <w:proofErr w:type="spellStart"/>
      <w:r w:rsidRPr="00B07B0C">
        <w:rPr>
          <w:i/>
        </w:rPr>
        <w:t>Kovilakam</w:t>
      </w:r>
      <w:proofErr w:type="spellEnd"/>
      <w:r w:rsidRPr="00B07B0C">
        <w:rPr>
          <w:i/>
        </w:rPr>
        <w:t xml:space="preserve"> et al.</w:t>
      </w:r>
      <w:r>
        <w:t>, 2015). The coarse mode has larger particles than the fine mode and complicates the determination of aerosol microphysical parameters since the number of required parameters has increased to six: a number density for both the fine and coarse mode, two mode radii, and two mode widths. Figure</w:t>
      </w:r>
      <w:ins w:id="104" w:author="Elash, Brenden" w:date="2016-06-09T15:49:00Z">
        <w:r w:rsidR="00FB4402">
          <w:t> </w:t>
        </w:r>
      </w:ins>
      <w:del w:id="105" w:author="Elash, Brenden" w:date="2016-06-09T15:49:00Z">
        <w:r w:rsidDel="00FB4402">
          <w:delText xml:space="preserve"> </w:delText>
        </w:r>
      </w:del>
      <w:r>
        <w:t xml:space="preserve">5 from </w:t>
      </w:r>
      <w:r>
        <w:rPr>
          <w:i/>
        </w:rPr>
        <w:t>Deshler et al.</w:t>
      </w:r>
      <w:r>
        <w:t xml:space="preserve"> (2003), recreated </w:t>
      </w:r>
      <w:r w:rsidRPr="00CB6418">
        <w:t xml:space="preserve">in </w:t>
      </w:r>
      <w:r w:rsidRPr="00CB6418">
        <w:fldChar w:fldCharType="begin"/>
      </w:r>
      <w:r w:rsidRPr="00CB6418">
        <w:instrText xml:space="preserve"> REF _Ref432512315 \h  \* MERGEFORMAT </w:instrText>
      </w:r>
      <w:r w:rsidRPr="00CB6418">
        <w:fldChar w:fldCharType="separate"/>
      </w:r>
      <w:r w:rsidRPr="00DB0B24">
        <w:rPr>
          <w:szCs w:val="24"/>
        </w:rPr>
        <w:t>Figure 2-2</w:t>
      </w:r>
      <w:r w:rsidRPr="00CB6418">
        <w:fldChar w:fldCharType="end"/>
      </w:r>
      <w:r w:rsidRPr="00CB6418">
        <w:t xml:space="preserve">, </w:t>
      </w:r>
      <w:proofErr w:type="gramStart"/>
      <w:r w:rsidRPr="00CB6418">
        <w:t>demonstrate</w:t>
      </w:r>
      <w:r>
        <w:t>s</w:t>
      </w:r>
      <w:proofErr w:type="gramEnd"/>
      <w:r>
        <w:t xml:space="preserve"> two bimodal particle size distributions from balloon OPC. The first distribution is from a volcanic period in 1993 after the Mount Pinatubo eruption and another from a </w:t>
      </w:r>
      <w:commentRangeStart w:id="106"/>
      <w:r>
        <w:t>background</w:t>
      </w:r>
      <w:commentRangeEnd w:id="106"/>
      <w:r>
        <w:rPr>
          <w:rStyle w:val="CommentReference"/>
        </w:rPr>
        <w:commentReference w:id="106"/>
      </w:r>
      <w:r>
        <w:t xml:space="preserve"> period in 1999.</w:t>
      </w:r>
      <w:ins w:id="107" w:author="Elash, Brenden" w:date="2016-06-08T15:13:00Z">
        <w:r>
          <w:t xml:space="preserve"> It should be noted that even though a bimodal distribution is </w:t>
        </w:r>
      </w:ins>
      <w:ins w:id="108" w:author="Elash, Brenden" w:date="2016-06-08T15:14:00Z">
        <w:r>
          <w:t>found</w:t>
        </w:r>
      </w:ins>
      <w:ins w:id="109" w:author="Elash, Brenden" w:date="2016-06-08T15:13:00Z">
        <w:r>
          <w:t xml:space="preserve"> </w:t>
        </w:r>
      </w:ins>
      <w:ins w:id="110" w:author="Elash, Brenden" w:date="2016-06-08T15:14:00Z">
        <w:r>
          <w:t>for</w:t>
        </w:r>
      </w:ins>
      <w:ins w:id="111" w:author="Elash, Brenden" w:date="2016-06-08T15:13:00Z">
        <w:r>
          <w:t xml:space="preserve"> the background case in </w:t>
        </w:r>
      </w:ins>
      <w:r w:rsidRPr="005E339C">
        <w:fldChar w:fldCharType="begin"/>
      </w:r>
      <w:r w:rsidRPr="005E339C">
        <w:instrText xml:space="preserve"> REF _Ref432512315 \h  \* MERGEFORMAT </w:instrText>
      </w:r>
      <w:r w:rsidRPr="005E339C">
        <w:fldChar w:fldCharType="separate"/>
      </w:r>
      <w:ins w:id="112" w:author="Elash, Brenden" w:date="2016-06-08T15:14:00Z">
        <w:r w:rsidRPr="005E339C">
          <w:rPr>
            <w:szCs w:val="24"/>
            <w:rPrChange w:id="113" w:author="Elash, Brenden" w:date="2016-06-08T15:14:00Z">
              <w:rPr>
                <w:b/>
                <w:szCs w:val="24"/>
              </w:rPr>
            </w:rPrChange>
          </w:rPr>
          <w:t>Figure 2-</w:t>
        </w:r>
        <w:r w:rsidRPr="005E339C">
          <w:rPr>
            <w:noProof/>
            <w:szCs w:val="24"/>
            <w:rPrChange w:id="114" w:author="Elash, Brenden" w:date="2016-06-08T15:14:00Z">
              <w:rPr>
                <w:b/>
                <w:noProof/>
                <w:szCs w:val="24"/>
              </w:rPr>
            </w:rPrChange>
          </w:rPr>
          <w:t>2</w:t>
        </w:r>
        <w:r w:rsidRPr="005E339C">
          <w:fldChar w:fldCharType="end"/>
        </w:r>
        <w:r>
          <w:t xml:space="preserve">, the number density of the coarse mode is very small and can generally be ignored </w:t>
        </w:r>
      </w:ins>
      <w:ins w:id="115" w:author="Elash, Brenden" w:date="2016-06-09T13:48:00Z">
        <w:r>
          <w:t>in non-volcanic period</w:t>
        </w:r>
      </w:ins>
      <w:ins w:id="116" w:author="Elash, Brenden" w:date="2016-06-10T09:38:00Z">
        <w:r w:rsidR="00652084">
          <w:t>s</w:t>
        </w:r>
      </w:ins>
      <w:ins w:id="117" w:author="Elash, Brenden" w:date="2016-06-09T13:48:00Z">
        <w:r>
          <w:t xml:space="preserve"> </w:t>
        </w:r>
      </w:ins>
      <w:ins w:id="118" w:author="Elash, Brenden" w:date="2016-06-08T15:14:00Z">
        <w:r>
          <w:t>so a unimodal approxima</w:t>
        </w:r>
      </w:ins>
      <w:ins w:id="119" w:author="Elash, Brenden" w:date="2016-06-08T15:15:00Z">
        <w:r>
          <w:t>tion is sufficient.</w:t>
        </w:r>
      </w:ins>
    </w:p>
    <w:p w14:paraId="793B82B8" w14:textId="77777777" w:rsidR="004248EE" w:rsidRDefault="004248EE" w:rsidP="0076182D">
      <w:pPr>
        <w:pStyle w:val="ListNumber"/>
        <w:spacing w:after="0" w:line="480" w:lineRule="auto"/>
        <w:ind w:left="0" w:firstLine="0"/>
        <w:jc w:val="both"/>
      </w:pPr>
    </w:p>
    <w:p w14:paraId="1980299F" w14:textId="77777777" w:rsidR="00706E41" w:rsidRDefault="00706E41" w:rsidP="008A0BC4">
      <w:pPr>
        <w:pStyle w:val="ListNumber"/>
        <w:keepNext/>
        <w:spacing w:after="0" w:line="480" w:lineRule="auto"/>
        <w:ind w:left="0" w:firstLine="0"/>
        <w:jc w:val="both"/>
      </w:pPr>
      <w:r>
        <w:rPr>
          <w:noProof/>
        </w:rPr>
        <w:drawing>
          <wp:inline distT="0" distB="0" distL="0" distR="0" wp14:anchorId="0BCA3AEF" wp14:editId="68439DF1">
            <wp:extent cx="5943600" cy="330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2-LogNormalDistribu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64C97754" w14:textId="6EC302DF" w:rsidR="00706E41" w:rsidRPr="00ED192E" w:rsidRDefault="00706E41" w:rsidP="00D62BA2">
      <w:pPr>
        <w:pStyle w:val="Caption"/>
        <w:jc w:val="both"/>
        <w:rPr>
          <w:b w:val="0"/>
        </w:rPr>
      </w:pPr>
      <w:bookmarkStart w:id="120" w:name="_Ref442116398"/>
      <w:bookmarkStart w:id="121" w:name="_Toc452973848"/>
      <w:r w:rsidRPr="00DA0F9D">
        <w:t>Figure 2-</w:t>
      </w:r>
      <w:r w:rsidRPr="00DA0F9D">
        <w:fldChar w:fldCharType="begin"/>
      </w:r>
      <w:r w:rsidRPr="00DA0F9D">
        <w:instrText xml:space="preserve"> SEQ Figure \* ARABIC \r 1 </w:instrText>
      </w:r>
      <w:r w:rsidRPr="00DA0F9D">
        <w:fldChar w:fldCharType="separate"/>
      </w:r>
      <w:r w:rsidRPr="00DA0F9D">
        <w:rPr>
          <w:noProof/>
        </w:rPr>
        <w:t>1</w:t>
      </w:r>
      <w:r w:rsidRPr="00DA0F9D">
        <w:fldChar w:fldCharType="end"/>
      </w:r>
      <w:bookmarkEnd w:id="120"/>
      <w:r w:rsidRPr="002C5226">
        <w:rPr>
          <w:b w:val="0"/>
        </w:rPr>
        <w:t>:</w:t>
      </w:r>
      <w:r>
        <w:rPr>
          <w:b w:val="0"/>
        </w:rPr>
        <w:t xml:space="preserve"> </w:t>
      </w:r>
      <w:r w:rsidR="00DA0F9D">
        <w:rPr>
          <w:b w:val="0"/>
        </w:rPr>
        <w:t>Sample l</w:t>
      </w:r>
      <w:r w:rsidRPr="00ED192E">
        <w:rPr>
          <w:b w:val="0"/>
          <w:szCs w:val="24"/>
        </w:rPr>
        <w:t xml:space="preserve">og-normal distribution for </w:t>
      </w:r>
      <w:r w:rsidR="00DA0F9D">
        <w:rPr>
          <w:b w:val="0"/>
          <w:szCs w:val="24"/>
        </w:rPr>
        <w:t xml:space="preserve">typical </w:t>
      </w:r>
      <w:r w:rsidRPr="00ED192E">
        <w:rPr>
          <w:b w:val="0"/>
          <w:szCs w:val="24"/>
        </w:rPr>
        <w:t xml:space="preserve">non-volcanic </w:t>
      </w:r>
      <w:r w:rsidR="00DA0F9D">
        <w:rPr>
          <w:b w:val="0"/>
          <w:szCs w:val="24"/>
        </w:rPr>
        <w:t>stratospheric a</w:t>
      </w:r>
      <w:r w:rsidRPr="00ED192E">
        <w:rPr>
          <w:b w:val="0"/>
          <w:szCs w:val="24"/>
        </w:rPr>
        <w:t>erosol.</w:t>
      </w:r>
      <w:bookmarkEnd w:id="121"/>
    </w:p>
    <w:p w14:paraId="1FF3AD10" w14:textId="77777777" w:rsidR="00706E41" w:rsidRDefault="00706E41" w:rsidP="009C3CFE">
      <w:pPr>
        <w:pStyle w:val="ListNumber"/>
        <w:keepNext/>
        <w:spacing w:after="0" w:line="480" w:lineRule="auto"/>
        <w:ind w:left="0" w:firstLine="0"/>
        <w:jc w:val="both"/>
      </w:pPr>
      <w:r>
        <w:rPr>
          <w:noProof/>
        </w:rPr>
        <w:lastRenderedPageBreak/>
        <w:drawing>
          <wp:inline distT="0" distB="0" distL="0" distR="0" wp14:anchorId="050F0C75" wp14:editId="2D5D992E">
            <wp:extent cx="5620523" cy="4287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DeshlerParticleSiz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20523" cy="4287021"/>
                    </a:xfrm>
                    <a:prstGeom prst="rect">
                      <a:avLst/>
                    </a:prstGeom>
                  </pic:spPr>
                </pic:pic>
              </a:graphicData>
            </a:graphic>
          </wp:inline>
        </w:drawing>
      </w:r>
    </w:p>
    <w:p w14:paraId="6242F8CE" w14:textId="77777777" w:rsidR="00706E41" w:rsidRPr="00DF5010" w:rsidRDefault="00706E41" w:rsidP="00D62BA2">
      <w:pPr>
        <w:jc w:val="both"/>
        <w:rPr>
          <w:sz w:val="24"/>
          <w:szCs w:val="24"/>
        </w:rPr>
      </w:pPr>
      <w:bookmarkStart w:id="122" w:name="_Ref432512315"/>
      <w:bookmarkStart w:id="123" w:name="_Toc435878542"/>
      <w:bookmarkStart w:id="124" w:name="_Toc452973849"/>
      <w:r w:rsidRPr="00DF5010">
        <w:rPr>
          <w:b/>
          <w:sz w:val="24"/>
          <w:szCs w:val="24"/>
        </w:rPr>
        <w:t>Figure 2-</w:t>
      </w:r>
      <w:r w:rsidRPr="00DA0F9D">
        <w:rPr>
          <w:b/>
          <w:sz w:val="24"/>
          <w:szCs w:val="24"/>
        </w:rPr>
        <w:fldChar w:fldCharType="begin"/>
      </w:r>
      <w:r w:rsidRPr="00DA0F9D">
        <w:rPr>
          <w:b/>
          <w:sz w:val="24"/>
          <w:szCs w:val="24"/>
        </w:rPr>
        <w:instrText xml:space="preserve"> SEQ Figure \* ARABIC </w:instrText>
      </w:r>
      <w:r w:rsidRPr="00DA0F9D">
        <w:rPr>
          <w:b/>
          <w:sz w:val="24"/>
          <w:szCs w:val="24"/>
        </w:rPr>
        <w:fldChar w:fldCharType="separate"/>
      </w:r>
      <w:r w:rsidRPr="00DA0F9D">
        <w:rPr>
          <w:b/>
          <w:noProof/>
          <w:sz w:val="24"/>
          <w:szCs w:val="24"/>
        </w:rPr>
        <w:t>2</w:t>
      </w:r>
      <w:r w:rsidRPr="00DA0F9D">
        <w:rPr>
          <w:b/>
          <w:sz w:val="24"/>
          <w:szCs w:val="24"/>
        </w:rPr>
        <w:fldChar w:fldCharType="end"/>
      </w:r>
      <w:bookmarkEnd w:id="122"/>
      <w:r>
        <w:rPr>
          <w:sz w:val="24"/>
          <w:szCs w:val="24"/>
        </w:rPr>
        <w:t xml:space="preserve">: Bimodal particle size distributions fits from OPC. </w:t>
      </w:r>
      <w:r>
        <w:rPr>
          <w:szCs w:val="24"/>
        </w:rPr>
        <w:t>(</w:t>
      </w:r>
      <w:r>
        <w:rPr>
          <w:sz w:val="24"/>
          <w:szCs w:val="24"/>
        </w:rPr>
        <w:t xml:space="preserve">a) Distributions from a volcanic period after the Mount Pinatubo eruption recorded in 1993. </w:t>
      </w:r>
      <w:r>
        <w:rPr>
          <w:szCs w:val="24"/>
        </w:rPr>
        <w:t>(</w:t>
      </w:r>
      <w:r>
        <w:rPr>
          <w:sz w:val="24"/>
          <w:szCs w:val="24"/>
        </w:rPr>
        <w:t xml:space="preserve">b) Distributions from a background aerosol period recorded in 1999. Both of the aerosol distribution measurement are from 20 km altitude with the solid line being the fine mode and the dashed line is the coarse mode. Figure is recreated from Figure 5 of </w:t>
      </w:r>
      <w:r>
        <w:rPr>
          <w:i/>
          <w:sz w:val="24"/>
          <w:szCs w:val="24"/>
        </w:rPr>
        <w:t xml:space="preserve">Deshler et al. </w:t>
      </w:r>
      <w:r>
        <w:rPr>
          <w:sz w:val="24"/>
          <w:szCs w:val="24"/>
        </w:rPr>
        <w:t>(2003).</w:t>
      </w:r>
      <w:bookmarkEnd w:id="123"/>
      <w:bookmarkEnd w:id="124"/>
    </w:p>
    <w:p w14:paraId="3E4FE74E" w14:textId="77777777" w:rsidR="00706E41" w:rsidRPr="009C3CFE" w:rsidRDefault="00706E41" w:rsidP="009C3CFE">
      <w:pPr>
        <w:jc w:val="center"/>
        <w:rPr>
          <w:sz w:val="24"/>
          <w:szCs w:val="24"/>
        </w:rPr>
      </w:pPr>
    </w:p>
    <w:p w14:paraId="58B308AF" w14:textId="2A972823" w:rsidR="00706E41" w:rsidRDefault="00706E41" w:rsidP="002347DA">
      <w:pPr>
        <w:pStyle w:val="Heading2"/>
      </w:pPr>
      <w:bookmarkStart w:id="125" w:name="_Toc452973712"/>
      <w:r>
        <w:t>2.2</w:t>
      </w:r>
      <w:proofErr w:type="gramStart"/>
      <w:r>
        <w:t>.</w:t>
      </w:r>
      <w:proofErr w:type="gramEnd"/>
      <w:del w:id="126" w:author="Elash, Brenden" w:date="2016-06-08T15:16:00Z">
        <w:r w:rsidDel="008B1FD5">
          <w:delText xml:space="preserve">2 </w:delText>
        </w:r>
      </w:del>
      <w:ins w:id="127" w:author="Elash, Brenden" w:date="2016-06-08T15:16:00Z">
        <w:r w:rsidR="008B1FD5">
          <w:t xml:space="preserve">3 </w:t>
        </w:r>
      </w:ins>
      <w:r>
        <w:t>Climate Effects</w:t>
      </w:r>
      <w:bookmarkEnd w:id="125"/>
    </w:p>
    <w:p w14:paraId="67611436" w14:textId="39B340CF" w:rsidR="00706E41" w:rsidRDefault="008C4D22" w:rsidP="00B03693">
      <w:pPr>
        <w:pStyle w:val="ListNumber"/>
        <w:spacing w:after="0" w:line="480" w:lineRule="auto"/>
        <w:ind w:left="0" w:firstLine="709"/>
        <w:jc w:val="both"/>
      </w:pPr>
      <w:r>
        <w:t>Stratospheric a</w:t>
      </w:r>
      <w:r w:rsidR="00706E41">
        <w:t xml:space="preserve">erosol </w:t>
      </w:r>
      <w:r>
        <w:t xml:space="preserve">can </w:t>
      </w:r>
      <w:r w:rsidR="00706E41">
        <w:t>have several effects on the climate of the planet</w:t>
      </w:r>
      <w:r>
        <w:t>, and particularly due to the volcanic contribution, there is</w:t>
      </w:r>
      <w:r w:rsidR="00706E41">
        <w:t xml:space="preserve"> a large amount of uncertainty </w:t>
      </w:r>
      <w:r w:rsidR="00027935">
        <w:t>in</w:t>
      </w:r>
      <w:r w:rsidR="00706E41">
        <w:t xml:space="preserve"> the overall effect (</w:t>
      </w:r>
      <w:r w:rsidR="00706E41">
        <w:rPr>
          <w:i/>
        </w:rPr>
        <w:t>Solomon et al.</w:t>
      </w:r>
      <w:r w:rsidR="00027935">
        <w:t>, 2007). Through the so-called</w:t>
      </w:r>
      <w:r w:rsidR="00706E41">
        <w:t xml:space="preserve"> </w:t>
      </w:r>
      <w:r w:rsidR="00027935">
        <w:rPr>
          <w:lang w:val="en-CA"/>
        </w:rPr>
        <w:t>“</w:t>
      </w:r>
      <w:r w:rsidR="00706E41">
        <w:t>direct effect</w:t>
      </w:r>
      <w:r w:rsidR="00027935">
        <w:t>”</w:t>
      </w:r>
      <w:r w:rsidR="00706E41">
        <w:t xml:space="preserve">, aerosol particles scatter incoming visible solar radiation away from earth increasing the albedo causing a cooling </w:t>
      </w:r>
      <w:r w:rsidR="00027935">
        <w:t>of</w:t>
      </w:r>
      <w:r w:rsidR="00706E41">
        <w:t xml:space="preserve"> the surface of the planet (</w:t>
      </w:r>
      <w:proofErr w:type="spellStart"/>
      <w:r w:rsidR="00706E41">
        <w:rPr>
          <w:i/>
        </w:rPr>
        <w:t>Lacis</w:t>
      </w:r>
      <w:proofErr w:type="spellEnd"/>
      <w:r w:rsidR="00706E41">
        <w:rPr>
          <w:i/>
        </w:rPr>
        <w:t xml:space="preserve"> et al.</w:t>
      </w:r>
      <w:r w:rsidR="00706E41">
        <w:t xml:space="preserve">, 1992). The albedo is the amount of incoming </w:t>
      </w:r>
      <w:r w:rsidR="00027935">
        <w:t xml:space="preserve">solar </w:t>
      </w:r>
      <w:r w:rsidR="00706E41">
        <w:t xml:space="preserve">irradiance that is reflected </w:t>
      </w:r>
      <w:r w:rsidR="00027935">
        <w:t>back to space</w:t>
      </w:r>
      <w:r w:rsidR="00706E41">
        <w:t xml:space="preserve">. A secondary </w:t>
      </w:r>
      <w:r w:rsidR="00027935">
        <w:t xml:space="preserve">direct </w:t>
      </w:r>
      <w:r w:rsidR="00706E41">
        <w:t xml:space="preserve">effect from aerosols, </w:t>
      </w:r>
      <w:r w:rsidR="00027935">
        <w:t>which</w:t>
      </w:r>
      <w:r w:rsidR="00706E41">
        <w:t xml:space="preserve"> is </w:t>
      </w:r>
      <w:r w:rsidR="00027935">
        <w:t xml:space="preserve">highly </w:t>
      </w:r>
      <w:r w:rsidR="00706E41">
        <w:t>dependent on aerosol particle size distribution, is a greenhouse</w:t>
      </w:r>
      <w:r w:rsidR="00027935">
        <w:t>-like</w:t>
      </w:r>
      <w:r w:rsidR="00706E41">
        <w:t xml:space="preserve"> effect that is caused by </w:t>
      </w:r>
      <w:r w:rsidR="00027935">
        <w:t xml:space="preserve">scattering of </w:t>
      </w:r>
      <w:r w:rsidR="00706E41">
        <w:t xml:space="preserve">infrared </w:t>
      </w:r>
      <w:r w:rsidR="00706E41">
        <w:lastRenderedPageBreak/>
        <w:t xml:space="preserve">radiation </w:t>
      </w:r>
      <w:r w:rsidR="00027935">
        <w:t xml:space="preserve">emitted from the earth’s surface </w:t>
      </w:r>
      <w:r w:rsidR="00706E41">
        <w:t>(</w:t>
      </w:r>
      <w:proofErr w:type="spellStart"/>
      <w:r w:rsidR="00706E41" w:rsidRPr="00774BC7">
        <w:rPr>
          <w:i/>
        </w:rPr>
        <w:t>Kiehl</w:t>
      </w:r>
      <w:proofErr w:type="spellEnd"/>
      <w:r w:rsidR="00706E41" w:rsidRPr="00774BC7">
        <w:rPr>
          <w:i/>
        </w:rPr>
        <w:t xml:space="preserve"> and </w:t>
      </w:r>
      <w:proofErr w:type="spellStart"/>
      <w:r w:rsidR="00706E41" w:rsidRPr="00774BC7">
        <w:rPr>
          <w:i/>
        </w:rPr>
        <w:t>Briegleb</w:t>
      </w:r>
      <w:proofErr w:type="spellEnd"/>
      <w:r w:rsidR="00706E41">
        <w:t>, 19</w:t>
      </w:r>
      <w:r w:rsidR="00907FDA">
        <w:t>93).  Aerosol also introduces a so-called</w:t>
      </w:r>
      <w:r w:rsidR="00706E41">
        <w:t xml:space="preserve"> </w:t>
      </w:r>
      <w:r w:rsidR="00907FDA">
        <w:t>“</w:t>
      </w:r>
      <w:r w:rsidR="00706E41">
        <w:t>indirect effect</w:t>
      </w:r>
      <w:r w:rsidR="00907FDA">
        <w:t>” to the</w:t>
      </w:r>
      <w:r w:rsidR="00706E41">
        <w:t xml:space="preserve"> radiative balance</w:t>
      </w:r>
      <w:del w:id="128" w:author="Elash, Brenden" w:date="2016-06-08T11:15:00Z">
        <w:r w:rsidR="00706E41" w:rsidDel="00907FDA">
          <w:delText xml:space="preserve"> known</w:delText>
        </w:r>
      </w:del>
      <w:r w:rsidR="00907FDA">
        <w:t>.</w:t>
      </w:r>
      <w:r w:rsidR="00706E41">
        <w:t xml:space="preserve"> </w:t>
      </w:r>
      <w:r w:rsidR="00907FDA">
        <w:t xml:space="preserve">This is also known </w:t>
      </w:r>
      <w:r w:rsidR="00706E41">
        <w:t xml:space="preserve">as the cloud albedo effect. This is caused by condensation </w:t>
      </w:r>
      <w:r w:rsidR="00907FDA">
        <w:t xml:space="preserve">of water </w:t>
      </w:r>
      <w:r w:rsidR="00706E41">
        <w:t>on</w:t>
      </w:r>
      <w:r w:rsidR="00907FDA">
        <w:t>to</w:t>
      </w:r>
      <w:r w:rsidR="00706E41">
        <w:t xml:space="preserve"> existing aerosol particles</w:t>
      </w:r>
      <w:r w:rsidR="00907FDA">
        <w:t xml:space="preserve">.  These become </w:t>
      </w:r>
      <w:r w:rsidR="00706E41">
        <w:t xml:space="preserve">cloud condensation nuclei </w:t>
      </w:r>
      <w:r w:rsidR="00907FDA">
        <w:t xml:space="preserve">and stimulate cloud formation, </w:t>
      </w:r>
      <w:r w:rsidR="00706E41">
        <w:t xml:space="preserve">which leads to an increase of the </w:t>
      </w:r>
      <w:r w:rsidR="00907FDA">
        <w:t xml:space="preserve">planetary </w:t>
      </w:r>
      <w:r w:rsidR="00706E41">
        <w:t>albedo</w:t>
      </w:r>
      <w:r w:rsidR="00907FDA">
        <w:t>,</w:t>
      </w:r>
      <w:r w:rsidR="00706E41">
        <w:t xml:space="preserve"> which </w:t>
      </w:r>
      <w:r w:rsidR="00907FDA">
        <w:t xml:space="preserve">then </w:t>
      </w:r>
      <w:r w:rsidR="00706E41">
        <w:t>also contributes to cooling the planet's surface. These types of cloud forming particles</w:t>
      </w:r>
      <w:r w:rsidR="00907FDA">
        <w:t xml:space="preserve"> also</w:t>
      </w:r>
      <w:r w:rsidR="00706E41">
        <w:t xml:space="preserve"> tend to increase the overall lifetime of the cloud</w:t>
      </w:r>
      <w:r w:rsidR="00907FDA">
        <w:t>,</w:t>
      </w:r>
      <w:r w:rsidR="00706E41">
        <w:t xml:space="preserve"> increasing the </w:t>
      </w:r>
      <w:r w:rsidR="00907FDA">
        <w:t xml:space="preserve">overall </w:t>
      </w:r>
      <w:r w:rsidR="00706E41">
        <w:t xml:space="preserve">cloud coverage and thus increasing the </w:t>
      </w:r>
      <w:r w:rsidR="00907FDA">
        <w:t xml:space="preserve">planetary </w:t>
      </w:r>
      <w:r w:rsidR="00706E41">
        <w:t>albedo (</w:t>
      </w:r>
      <w:proofErr w:type="spellStart"/>
      <w:r w:rsidR="00706E41" w:rsidRPr="007066DF">
        <w:rPr>
          <w:i/>
        </w:rPr>
        <w:t>Charlson</w:t>
      </w:r>
      <w:proofErr w:type="spellEnd"/>
      <w:r w:rsidR="00706E41" w:rsidRPr="007066DF">
        <w:rPr>
          <w:i/>
        </w:rPr>
        <w:t xml:space="preserve"> et al.</w:t>
      </w:r>
      <w:r w:rsidR="00706E41">
        <w:t>, 1992). Overall, the cooling effect of the aerosol particles dominates the warming effect and cools the surface of the planet (</w:t>
      </w:r>
      <w:r w:rsidR="00706E41">
        <w:rPr>
          <w:i/>
        </w:rPr>
        <w:t>Solomon et al.</w:t>
      </w:r>
      <w:r w:rsidR="00706E41">
        <w:t xml:space="preserve">, 2011). </w:t>
      </w:r>
    </w:p>
    <w:p w14:paraId="12515860" w14:textId="0A3C2FED" w:rsidR="00706E41" w:rsidRPr="00F876B4" w:rsidRDefault="00706E41" w:rsidP="00BB1654">
      <w:pPr>
        <w:pStyle w:val="ListNumber"/>
        <w:spacing w:after="0" w:line="480" w:lineRule="auto"/>
        <w:ind w:left="0" w:firstLine="709"/>
        <w:jc w:val="both"/>
      </w:pPr>
      <w:r>
        <w:t xml:space="preserve">Background aerosol periods result in </w:t>
      </w:r>
      <w:commentRangeStart w:id="129"/>
      <w:del w:id="130" w:author="Elash, Brenden" w:date="2016-06-08T15:24:00Z">
        <w:r w:rsidDel="0052744D">
          <w:delText>nominal</w:delText>
        </w:r>
        <w:commentRangeEnd w:id="129"/>
        <w:r w:rsidR="008B1FD5" w:rsidDel="0052744D">
          <w:rPr>
            <w:rStyle w:val="CommentReference"/>
          </w:rPr>
          <w:commentReference w:id="129"/>
        </w:r>
        <w:r w:rsidDel="0052744D">
          <w:delText xml:space="preserve"> </w:delText>
        </w:r>
      </w:del>
      <w:ins w:id="131" w:author="Elash, Brenden" w:date="2016-06-08T15:24:00Z">
        <w:r w:rsidR="0052744D">
          <w:t xml:space="preserve">relatively small </w:t>
        </w:r>
      </w:ins>
      <w:r>
        <w:t xml:space="preserve">cooling from stratospheric aerosols but this can greatly change during periods of volcanic activity where the layer can be greatly perturbed. After the eruption of Mount Pinatubo in 1991 the sulfate aerosol load was increased by </w:t>
      </w:r>
      <w:commentRangeStart w:id="132"/>
      <w:del w:id="133" w:author="Elash, Brenden" w:date="2016-06-08T15:30:00Z">
        <w:r w:rsidDel="0052744D">
          <w:delText>large quantities</w:delText>
        </w:r>
        <w:commentRangeEnd w:id="132"/>
        <w:r w:rsidR="008B1FD5" w:rsidDel="0052744D">
          <w:rPr>
            <w:rStyle w:val="CommentReference"/>
          </w:rPr>
          <w:commentReference w:id="132"/>
        </w:r>
      </w:del>
      <w:ins w:id="134" w:author="Elash, Brenden" w:date="2016-06-08T15:30:00Z">
        <w:r w:rsidR="0052744D">
          <w:t xml:space="preserve">5 </w:t>
        </w:r>
      </w:ins>
      <w:ins w:id="135" w:author="Elash, Brenden" w:date="2016-06-08T15:31:00Z">
        <w:r w:rsidR="0052744D">
          <w:t>to</w:t>
        </w:r>
      </w:ins>
      <w:ins w:id="136" w:author="Elash, Brenden" w:date="2016-06-08T15:30:00Z">
        <w:r w:rsidR="0052744D">
          <w:t xml:space="preserve"> 10 fold</w:t>
        </w:r>
      </w:ins>
      <w:r>
        <w:t xml:space="preserve"> causing cooling of the lower atmosphere by 0.5</w:t>
      </w:r>
      <w:r>
        <w:rPr>
          <w:vertAlign w:val="superscript"/>
        </w:rPr>
        <w:t>o</w:t>
      </w:r>
      <w:r>
        <w:t>C (</w:t>
      </w:r>
      <w:r>
        <w:rPr>
          <w:i/>
        </w:rPr>
        <w:t>McCormick et al.</w:t>
      </w:r>
      <w:r>
        <w:t xml:space="preserve"> 1995; </w:t>
      </w:r>
      <w:proofErr w:type="spellStart"/>
      <w:r>
        <w:rPr>
          <w:i/>
        </w:rPr>
        <w:t>Soden</w:t>
      </w:r>
      <w:proofErr w:type="spellEnd"/>
      <w:r>
        <w:rPr>
          <w:i/>
        </w:rPr>
        <w:t xml:space="preserve"> et al.</w:t>
      </w:r>
      <w:r>
        <w:t>, 2002) and 0.1 to 0.3</w:t>
      </w:r>
      <w:r>
        <w:rPr>
          <w:vertAlign w:val="superscript"/>
        </w:rPr>
        <w:t>o</w:t>
      </w:r>
      <w:r>
        <w:t>C on the surface (</w:t>
      </w:r>
      <w:r>
        <w:rPr>
          <w:i/>
        </w:rPr>
        <w:t>Thompson et al.</w:t>
      </w:r>
      <w:r>
        <w:t xml:space="preserve">, 2009; </w:t>
      </w:r>
      <w:proofErr w:type="spellStart"/>
      <w:r>
        <w:rPr>
          <w:i/>
        </w:rPr>
        <w:t>Canty</w:t>
      </w:r>
      <w:proofErr w:type="spellEnd"/>
      <w:r>
        <w:rPr>
          <w:i/>
        </w:rPr>
        <w:t xml:space="preserve"> et al.</w:t>
      </w:r>
      <w:r>
        <w:t>, 2013). And the surface temperatures did not return to pre-Pinatubo level until approximately three years after the eruption as the atmosphere filtered out the additional aerosol (</w:t>
      </w:r>
      <w:r>
        <w:rPr>
          <w:i/>
        </w:rPr>
        <w:t>Hansen at al.</w:t>
      </w:r>
      <w:r>
        <w:t>, 1996). More recently, a series of small to moderate volcanic eruptions have increased the background stratospheric aerosol layer (</w:t>
      </w:r>
      <w:r>
        <w:rPr>
          <w:i/>
        </w:rPr>
        <w:t>Vernier et al.</w:t>
      </w:r>
      <w:r>
        <w:t xml:space="preserve">, 2011b). </w:t>
      </w:r>
      <w:del w:id="137" w:author="Elash, Brenden" w:date="2016-06-08T15:32:00Z">
        <w:r w:rsidDel="0052744D">
          <w:delText xml:space="preserve">The </w:delText>
        </w:r>
      </w:del>
      <w:ins w:id="138" w:author="Elash, Brenden" w:date="2016-06-08T15:32:00Z">
        <w:r w:rsidR="0052744D">
          <w:t xml:space="preserve">This </w:t>
        </w:r>
      </w:ins>
      <w:r>
        <w:t>additional volcanic aerosol load has been proposed to be linked to a larger cooling effect, known as the global warming hiatus</w:t>
      </w:r>
      <w:ins w:id="139" w:author="Elash, Brenden" w:date="2016-06-08T15:32:00Z">
        <w:r w:rsidR="0052744D" w:rsidDel="0052744D">
          <w:t xml:space="preserve"> </w:t>
        </w:r>
      </w:ins>
      <w:del w:id="140" w:author="Elash, Brenden" w:date="2016-06-08T15:32:00Z">
        <w:r w:rsidDel="0052744D">
          <w:delText xml:space="preserve">, </w:delText>
        </w:r>
        <w:commentRangeStart w:id="141"/>
        <w:r w:rsidDel="0052744D">
          <w:delText xml:space="preserve">when compared to background levels </w:delText>
        </w:r>
        <w:commentRangeEnd w:id="141"/>
        <w:r w:rsidR="008B1FD5" w:rsidDel="0052744D">
          <w:rPr>
            <w:rStyle w:val="CommentReference"/>
          </w:rPr>
          <w:commentReference w:id="141"/>
        </w:r>
      </w:del>
      <w:r>
        <w:t>(</w:t>
      </w:r>
      <w:r w:rsidRPr="00774BC7">
        <w:rPr>
          <w:i/>
        </w:rPr>
        <w:t>Solomon et al.</w:t>
      </w:r>
      <w:r>
        <w:t xml:space="preserve">, 2011; </w:t>
      </w:r>
      <w:r w:rsidRPr="00774BC7">
        <w:rPr>
          <w:i/>
        </w:rPr>
        <w:t>Haywood et al.</w:t>
      </w:r>
      <w:r>
        <w:t xml:space="preserve">, 2014; </w:t>
      </w:r>
      <w:r w:rsidRPr="00774BC7">
        <w:rPr>
          <w:i/>
        </w:rPr>
        <w:t>Fyfe et al.</w:t>
      </w:r>
      <w:r>
        <w:t xml:space="preserve">, 2013). </w:t>
      </w:r>
      <w:ins w:id="142" w:author="Elash, Brenden" w:date="2016-06-08T15:43:00Z">
        <w:r w:rsidR="00CD4D6C">
          <w:t xml:space="preserve">Even with the current knowledge of the </w:t>
        </w:r>
      </w:ins>
      <w:ins w:id="143" w:author="Elash, Brenden" w:date="2016-06-08T15:44:00Z">
        <w:r w:rsidR="00CD4D6C">
          <w:t xml:space="preserve">cooling </w:t>
        </w:r>
      </w:ins>
      <w:ins w:id="144" w:author="Elash, Brenden" w:date="2016-06-08T15:43:00Z">
        <w:r w:rsidR="00CD4D6C">
          <w:t>effect of aerosol on climate</w:t>
        </w:r>
      </w:ins>
      <w:ins w:id="145" w:author="Elash, Brenden" w:date="2016-06-08T15:51:00Z">
        <w:r w:rsidR="00631A82">
          <w:t>,</w:t>
        </w:r>
      </w:ins>
      <w:ins w:id="146" w:author="Elash, Brenden" w:date="2016-06-08T15:43:00Z">
        <w:r w:rsidR="00CD4D6C">
          <w:t xml:space="preserve"> there is a large </w:t>
        </w:r>
      </w:ins>
      <w:ins w:id="147" w:author="Elash, Brenden" w:date="2016-06-08T15:44:00Z">
        <w:r w:rsidR="00CD4D6C">
          <w:t>uncertainty</w:t>
        </w:r>
      </w:ins>
      <w:ins w:id="148" w:author="Elash, Brenden" w:date="2016-06-08T15:43:00Z">
        <w:r w:rsidR="00CD4D6C">
          <w:t xml:space="preserve"> to the </w:t>
        </w:r>
      </w:ins>
      <w:ins w:id="149" w:author="Elash, Brenden" w:date="2016-06-08T15:44:00Z">
        <w:r w:rsidR="00425F0A">
          <w:t xml:space="preserve">magnitude of the cooling </w:t>
        </w:r>
      </w:ins>
      <w:ins w:id="150" w:author="Elash, Brenden" w:date="2016-06-08T15:52:00Z">
        <w:r w:rsidR="00631A82">
          <w:t xml:space="preserve">effect </w:t>
        </w:r>
      </w:ins>
      <w:ins w:id="151" w:author="Elash, Brenden" w:date="2016-06-08T15:44:00Z">
        <w:r w:rsidR="00425F0A">
          <w:t xml:space="preserve">due to the unknowns in aerosol </w:t>
        </w:r>
      </w:ins>
      <w:ins w:id="152" w:author="Elash, Brenden" w:date="2016-06-08T15:45:00Z">
        <w:r w:rsidR="00425F0A">
          <w:t>microphysical</w:t>
        </w:r>
      </w:ins>
      <w:ins w:id="153" w:author="Elash, Brenden" w:date="2016-06-08T15:44:00Z">
        <w:r w:rsidR="00425F0A">
          <w:t xml:space="preserve"> </w:t>
        </w:r>
      </w:ins>
      <w:ins w:id="154" w:author="Elash, Brenden" w:date="2016-06-08T15:45:00Z">
        <w:r w:rsidR="00425F0A">
          <w:t>parameters. To be able to fully resolve the effect of aerosol</w:t>
        </w:r>
      </w:ins>
      <w:ins w:id="155" w:author="Elash, Brenden" w:date="2016-06-25T16:08:00Z">
        <w:r w:rsidR="00497973">
          <w:t>,</w:t>
        </w:r>
      </w:ins>
      <w:ins w:id="156" w:author="Elash, Brenden" w:date="2016-06-08T15:45:00Z">
        <w:r w:rsidR="00425F0A">
          <w:t xml:space="preserve"> new </w:t>
        </w:r>
        <w:r w:rsidR="00425F0A">
          <w:lastRenderedPageBreak/>
          <w:t xml:space="preserve">instrumentation is required </w:t>
        </w:r>
      </w:ins>
      <w:ins w:id="157" w:author="Elash, Brenden" w:date="2016-06-08T15:47:00Z">
        <w:r w:rsidR="00425F0A">
          <w:rPr>
            <w:lang w:val="en-CA"/>
          </w:rPr>
          <w:t xml:space="preserve">that has the </w:t>
        </w:r>
      </w:ins>
      <w:ins w:id="158" w:author="Elash, Brenden" w:date="2016-06-08T15:48:00Z">
        <w:r w:rsidR="00425F0A">
          <w:rPr>
            <w:lang w:val="en-CA"/>
          </w:rPr>
          <w:t>capabilities to not only determine aerosol concentration in higher resolutions, vertically, globally</w:t>
        </w:r>
      </w:ins>
      <w:ins w:id="159" w:author="Elash, Brenden" w:date="2016-06-08T15:49:00Z">
        <w:r w:rsidR="00425F0A">
          <w:rPr>
            <w:lang w:val="en-CA"/>
          </w:rPr>
          <w:t xml:space="preserve">, and </w:t>
        </w:r>
      </w:ins>
      <w:ins w:id="160" w:author="Elash, Brenden" w:date="2016-06-08T15:52:00Z">
        <w:r w:rsidR="00631A82">
          <w:rPr>
            <w:lang w:val="en-CA"/>
          </w:rPr>
          <w:t>temporally</w:t>
        </w:r>
      </w:ins>
      <w:ins w:id="161" w:author="Elash, Brenden" w:date="2016-06-08T15:49:00Z">
        <w:r w:rsidR="00425F0A">
          <w:rPr>
            <w:lang w:val="en-CA"/>
          </w:rPr>
          <w:t>,</w:t>
        </w:r>
      </w:ins>
      <w:ins w:id="162" w:author="Elash, Brenden" w:date="2016-06-08T15:48:00Z">
        <w:r w:rsidR="00425F0A">
          <w:rPr>
            <w:lang w:val="en-CA"/>
          </w:rPr>
          <w:t xml:space="preserve"> but also </w:t>
        </w:r>
      </w:ins>
      <w:ins w:id="163" w:author="Elash, Brenden" w:date="2016-06-08T15:53:00Z">
        <w:r w:rsidR="00631A82">
          <w:rPr>
            <w:lang w:val="en-CA"/>
          </w:rPr>
          <w:t xml:space="preserve">must </w:t>
        </w:r>
      </w:ins>
      <w:ins w:id="164" w:author="Elash, Brenden" w:date="2016-06-08T15:49:00Z">
        <w:r w:rsidR="00425F0A">
          <w:rPr>
            <w:lang w:val="en-CA"/>
          </w:rPr>
          <w:t xml:space="preserve">be able to determine some </w:t>
        </w:r>
      </w:ins>
      <w:ins w:id="165" w:author="Elash, Brenden" w:date="2016-06-09T15:51:00Z">
        <w:r w:rsidR="00E87518">
          <w:rPr>
            <w:lang w:val="en-CA"/>
          </w:rPr>
          <w:t xml:space="preserve">form of </w:t>
        </w:r>
      </w:ins>
      <w:ins w:id="166" w:author="Elash, Brenden" w:date="2016-06-08T15:48:00Z">
        <w:r w:rsidR="00425F0A">
          <w:rPr>
            <w:lang w:val="en-CA"/>
          </w:rPr>
          <w:t xml:space="preserve">particle size </w:t>
        </w:r>
      </w:ins>
      <w:ins w:id="167" w:author="Elash, Brenden" w:date="2016-06-08T15:49:00Z">
        <w:r w:rsidR="00425F0A">
          <w:rPr>
            <w:lang w:val="en-CA"/>
          </w:rPr>
          <w:t xml:space="preserve">distribution </w:t>
        </w:r>
      </w:ins>
      <w:ins w:id="168" w:author="Elash, Brenden" w:date="2016-06-08T15:48:00Z">
        <w:r w:rsidR="00425F0A">
          <w:rPr>
            <w:lang w:val="en-CA"/>
          </w:rPr>
          <w:t>information</w:t>
        </w:r>
      </w:ins>
      <w:ins w:id="169" w:author="Elash, Brenden" w:date="2016-06-08T15:49:00Z">
        <w:r w:rsidR="00425F0A">
          <w:rPr>
            <w:lang w:val="en-CA"/>
          </w:rPr>
          <w:t xml:space="preserve">. This </w:t>
        </w:r>
      </w:ins>
      <w:ins w:id="170" w:author="Elash, Brenden" w:date="2016-06-08T15:53:00Z">
        <w:r w:rsidR="00631A82">
          <w:rPr>
            <w:lang w:val="en-CA"/>
          </w:rPr>
          <w:t>additional information will reduce the</w:t>
        </w:r>
      </w:ins>
      <w:ins w:id="171" w:author="Elash, Brenden" w:date="2016-06-08T15:49:00Z">
        <w:r w:rsidR="00425F0A">
          <w:rPr>
            <w:lang w:val="en-CA"/>
          </w:rPr>
          <w:t xml:space="preserve"> uncertainty </w:t>
        </w:r>
      </w:ins>
      <w:ins w:id="172" w:author="Elash, Brenden" w:date="2016-06-08T15:50:00Z">
        <w:r w:rsidR="00425F0A">
          <w:rPr>
            <w:lang w:val="en-CA"/>
          </w:rPr>
          <w:t xml:space="preserve">of </w:t>
        </w:r>
      </w:ins>
      <w:ins w:id="173" w:author="Elash, Brenden" w:date="2016-06-08T15:54:00Z">
        <w:r w:rsidR="00631A82">
          <w:rPr>
            <w:lang w:val="en-CA"/>
          </w:rPr>
          <w:t xml:space="preserve">the effect of </w:t>
        </w:r>
      </w:ins>
      <w:ins w:id="174" w:author="Elash, Brenden" w:date="2016-06-08T15:50:00Z">
        <w:r w:rsidR="00631A82">
          <w:rPr>
            <w:lang w:val="en-CA"/>
          </w:rPr>
          <w:t xml:space="preserve">aerosol on climate. </w:t>
        </w:r>
      </w:ins>
      <w:commentRangeStart w:id="175"/>
      <w:del w:id="176" w:author="Elash, Brenden" w:date="2016-06-08T15:51:00Z">
        <w:r w:rsidDel="00425F0A">
          <w:delText>In order to fully quantify this effect, long term time series with microphysics information are required to fully understand the aerosol forcing effect on climate modeling and change.</w:delText>
        </w:r>
      </w:del>
      <w:commentRangeEnd w:id="175"/>
      <w:r w:rsidR="008B1FD5">
        <w:rPr>
          <w:rStyle w:val="CommentReference"/>
        </w:rPr>
        <w:commentReference w:id="175"/>
      </w:r>
    </w:p>
    <w:p w14:paraId="55B81EE9" w14:textId="41B7433F" w:rsidR="00706E41" w:rsidRDefault="00706E41">
      <w:pPr>
        <w:pStyle w:val="Heading1"/>
      </w:pPr>
      <w:bookmarkStart w:id="177" w:name="_Toc452973713"/>
      <w:r>
        <w:t>2.3 Aerosol Measurements</w:t>
      </w:r>
      <w:bookmarkEnd w:id="177"/>
    </w:p>
    <w:p w14:paraId="1386A7CA" w14:textId="63CD65EB" w:rsidR="00706E41" w:rsidRDefault="00706E41" w:rsidP="007E1609">
      <w:pPr>
        <w:pStyle w:val="BodyText"/>
        <w:jc w:val="both"/>
      </w:pPr>
      <w:bookmarkStart w:id="178" w:name="_Ref463275989"/>
      <w:bookmarkStart w:id="179" w:name="_Toc463235095"/>
      <w:bookmarkStart w:id="180" w:name="_Ref463275880"/>
      <w:r w:rsidRPr="002163A1">
        <w:t>Two fundamental meth</w:t>
      </w:r>
      <w:r>
        <w:t>ods are used to measure aerosol</w:t>
      </w:r>
      <w:r w:rsidRPr="002163A1">
        <w:t xml:space="preserve"> concentrations within the atmosphere. </w:t>
      </w:r>
      <w:del w:id="181" w:author="Elash, Brenden" w:date="2016-06-08T16:21:00Z">
        <w:r w:rsidRPr="002163A1" w:rsidDel="002269E5">
          <w:delText>The first of these methods</w:delText>
        </w:r>
      </w:del>
      <w:ins w:id="182" w:author="Elash, Brenden" w:date="2016-06-08T16:21:00Z">
        <w:r w:rsidR="002269E5">
          <w:t>Two such methods</w:t>
        </w:r>
      </w:ins>
      <w:r w:rsidRPr="002163A1">
        <w:t xml:space="preserve"> are </w:t>
      </w:r>
      <w:commentRangeStart w:id="183"/>
      <w:r w:rsidRPr="002163A1">
        <w:t xml:space="preserve">ground based and in-situ measurements </w:t>
      </w:r>
      <w:commentRangeEnd w:id="183"/>
      <w:r w:rsidR="008B1FD5">
        <w:rPr>
          <w:rStyle w:val="CommentReference"/>
        </w:rPr>
        <w:commentReference w:id="183"/>
      </w:r>
      <w:r w:rsidRPr="002163A1">
        <w:t>which give good detail and information about a specific localized</w:t>
      </w:r>
      <w:r>
        <w:t xml:space="preserve"> area</w:t>
      </w:r>
      <w:r w:rsidRPr="002163A1">
        <w:t>. However, these mea</w:t>
      </w:r>
      <w:r>
        <w:t xml:space="preserve">surements are limited in scope </w:t>
      </w:r>
      <w:r w:rsidRPr="002163A1">
        <w:t>as they do not have global coverage that is inherent in satelli</w:t>
      </w:r>
      <w:r>
        <w:t>te instrumentation. Both ground-</w:t>
      </w:r>
      <w:r w:rsidRPr="002163A1">
        <w:t>base</w:t>
      </w:r>
      <w:r>
        <w:t>d instruments</w:t>
      </w:r>
      <w:r w:rsidRPr="002163A1">
        <w:t xml:space="preserve"> and satellites have important roles in monitoring the planet</w:t>
      </w:r>
      <w:r>
        <w:t>’</w:t>
      </w:r>
      <w:r w:rsidRPr="002163A1">
        <w:t>s aerosol content</w:t>
      </w:r>
      <w:r>
        <w:t xml:space="preserve"> and</w:t>
      </w:r>
      <w:r w:rsidRPr="002163A1">
        <w:t xml:space="preserve"> each of these methods have inherent advantages and disadvantages. A</w:t>
      </w:r>
      <w:r>
        <w:t xml:space="preserve">n overview </w:t>
      </w:r>
      <w:del w:id="184" w:author="Elash, Brenden" w:date="2016-06-08T15:19:00Z">
        <w:r w:rsidDel="008B1FD5">
          <w:delText>will be</w:delText>
        </w:r>
      </w:del>
      <w:ins w:id="185" w:author="Elash, Brenden" w:date="2016-06-08T15:19:00Z">
        <w:r w:rsidR="008B1FD5">
          <w:t>is</w:t>
        </w:r>
      </w:ins>
      <w:r>
        <w:t xml:space="preserve"> given on</w:t>
      </w:r>
      <w:r w:rsidRPr="002163A1">
        <w:t xml:space="preserve"> some of the common methods to det</w:t>
      </w:r>
      <w:r>
        <w:t xml:space="preserve">ermine aerosol </w:t>
      </w:r>
      <w:del w:id="186" w:author="Elash, Brenden" w:date="2016-06-08T15:19:00Z">
        <w:r w:rsidDel="008B1FD5">
          <w:delText>extinction</w:delText>
        </w:r>
        <w:r w:rsidRPr="002163A1" w:rsidDel="008B1FD5">
          <w:delText xml:space="preserve"> </w:delText>
        </w:r>
      </w:del>
      <w:r w:rsidRPr="002163A1">
        <w:t xml:space="preserve">and why using different methods helps to increase the overall accuracy and precision of </w:t>
      </w:r>
      <w:r>
        <w:t xml:space="preserve">merged </w:t>
      </w:r>
      <w:r w:rsidRPr="002163A1">
        <w:t>data sets.</w:t>
      </w:r>
    </w:p>
    <w:p w14:paraId="2FDFAD60" w14:textId="3B19DB3B" w:rsidR="00706E41" w:rsidRDefault="00706E41" w:rsidP="003D416A">
      <w:pPr>
        <w:pStyle w:val="Heading2"/>
      </w:pPr>
      <w:bookmarkStart w:id="187" w:name="_Toc452973714"/>
      <w:commentRangeStart w:id="188"/>
      <w:r>
        <w:t xml:space="preserve">2.3.1 </w:t>
      </w:r>
      <w:del w:id="189" w:author="Elash, Brenden" w:date="2016-06-09T09:37:00Z">
        <w:r w:rsidDel="00EC028A">
          <w:delText>In-Situ</w:delText>
        </w:r>
      </w:del>
      <w:ins w:id="190" w:author="Elash, Brenden" w:date="2016-06-09T09:37:00Z">
        <w:r w:rsidR="00EC028A">
          <w:t xml:space="preserve">Balloon- and Aircraft-Based </w:t>
        </w:r>
      </w:ins>
      <w:r>
        <w:t>Measurements</w:t>
      </w:r>
      <w:bookmarkEnd w:id="187"/>
      <w:commentRangeEnd w:id="188"/>
      <w:r w:rsidR="00C002F4">
        <w:rPr>
          <w:rStyle w:val="CommentReference"/>
          <w:b w:val="0"/>
        </w:rPr>
        <w:commentReference w:id="188"/>
      </w:r>
    </w:p>
    <w:p w14:paraId="111ADDA5" w14:textId="196DD581" w:rsidR="00EC028A" w:rsidRDefault="00706E41" w:rsidP="002163A1">
      <w:pPr>
        <w:pStyle w:val="BodyText"/>
        <w:jc w:val="both"/>
        <w:rPr>
          <w:ins w:id="191" w:author="Elash, Brenden" w:date="2016-06-09T09:38:00Z"/>
        </w:rPr>
      </w:pPr>
      <w:r w:rsidRPr="002163A1">
        <w:t xml:space="preserve">In-situ measurement </w:t>
      </w:r>
      <w:r w:rsidR="00835520">
        <w:t>are typically performed using</w:t>
      </w:r>
      <w:r w:rsidRPr="002163A1">
        <w:t xml:space="preserve"> balloon</w:t>
      </w:r>
      <w:r w:rsidR="00835520">
        <w:t>-</w:t>
      </w:r>
      <w:r w:rsidRPr="002163A1">
        <w:t xml:space="preserve"> </w:t>
      </w:r>
      <w:r w:rsidR="00835520">
        <w:t>or aircraft-</w:t>
      </w:r>
      <w:r w:rsidRPr="002163A1">
        <w:t>based platform</w:t>
      </w:r>
      <w:r>
        <w:t>s</w:t>
      </w:r>
      <w:r w:rsidRPr="002163A1">
        <w:t xml:space="preserve">. </w:t>
      </w:r>
      <w:ins w:id="192" w:author="Elash, Brenden" w:date="2016-06-09T09:20:00Z">
        <w:r w:rsidR="008519B1">
          <w:t xml:space="preserve">In-situ </w:t>
        </w:r>
      </w:ins>
      <w:del w:id="193" w:author="Elash, Brenden" w:date="2016-06-09T09:20:00Z">
        <w:r w:rsidRPr="002163A1" w:rsidDel="008519B1">
          <w:delText>B</w:delText>
        </w:r>
      </w:del>
      <w:ins w:id="194" w:author="Elash, Brenden" w:date="2016-06-09T09:20:00Z">
        <w:r w:rsidR="008519B1">
          <w:t>b</w:t>
        </w:r>
      </w:ins>
      <w:r w:rsidRPr="002163A1">
        <w:t xml:space="preserve">alloon </w:t>
      </w:r>
      <w:commentRangeStart w:id="195"/>
      <w:r w:rsidRPr="002163A1">
        <w:t xml:space="preserve">instruments </w:t>
      </w:r>
      <w:del w:id="196" w:author="Elash, Brenden" w:date="2016-06-09T09:20:00Z">
        <w:r w:rsidRPr="002163A1" w:rsidDel="008519B1">
          <w:delText xml:space="preserve">that use particle counters </w:delText>
        </w:r>
      </w:del>
      <w:commentRangeEnd w:id="195"/>
      <w:r w:rsidR="00835520">
        <w:rPr>
          <w:rStyle w:val="CommentReference"/>
        </w:rPr>
        <w:commentReference w:id="195"/>
      </w:r>
      <w:del w:id="197" w:author="Elash, Brenden" w:date="2016-06-09T09:20:00Z">
        <w:r w:rsidRPr="002163A1" w:rsidDel="008519B1">
          <w:delText>during th</w:delText>
        </w:r>
      </w:del>
      <w:del w:id="198" w:author="Elash, Brenden" w:date="2016-06-09T09:21:00Z">
        <w:r w:rsidRPr="002163A1" w:rsidDel="008519B1">
          <w:delText xml:space="preserve">e assent </w:delText>
        </w:r>
      </w:del>
      <w:r w:rsidRPr="002163A1">
        <w:t>direct</w:t>
      </w:r>
      <w:r>
        <w:t>ly</w:t>
      </w:r>
      <w:r w:rsidRPr="002163A1">
        <w:t xml:space="preserve"> </w:t>
      </w:r>
      <w:del w:id="199" w:author="Elash, Brenden" w:date="2016-06-09T09:21:00Z">
        <w:r w:rsidRPr="002163A1" w:rsidDel="008519B1">
          <w:delText xml:space="preserve">count </w:delText>
        </w:r>
      </w:del>
      <w:ins w:id="200" w:author="Elash, Brenden" w:date="2016-06-09T09:21:00Z">
        <w:r w:rsidR="008519B1">
          <w:t>measure</w:t>
        </w:r>
        <w:r w:rsidR="008519B1" w:rsidRPr="002163A1">
          <w:t xml:space="preserve"> </w:t>
        </w:r>
      </w:ins>
      <w:del w:id="201" w:author="Elash, Brenden" w:date="2016-06-09T09:21:00Z">
        <w:r w:rsidRPr="002163A1" w:rsidDel="008519B1">
          <w:delText xml:space="preserve">the </w:delText>
        </w:r>
      </w:del>
      <w:r w:rsidRPr="002163A1">
        <w:t>aerosol particle</w:t>
      </w:r>
      <w:r>
        <w:t>s</w:t>
      </w:r>
      <w:r w:rsidRPr="002163A1">
        <w:t xml:space="preserve"> </w:t>
      </w:r>
      <w:ins w:id="202" w:author="Elash, Brenden" w:date="2016-06-09T09:21:00Z">
        <w:r w:rsidR="008519B1">
          <w:t xml:space="preserve">during the assent </w:t>
        </w:r>
      </w:ins>
      <w:r>
        <w:t>and</w:t>
      </w:r>
      <w:r w:rsidRPr="002163A1">
        <w:t xml:space="preserve"> can determine the p</w:t>
      </w:r>
      <w:r>
        <w:t>article size distributions. T</w:t>
      </w:r>
      <w:r w:rsidRPr="002163A1">
        <w:t xml:space="preserve">he </w:t>
      </w:r>
      <w:r>
        <w:t>OPC</w:t>
      </w:r>
      <w:r w:rsidRPr="002163A1">
        <w:t xml:space="preserve"> is an active instrument that </w:t>
      </w:r>
      <w:r>
        <w:t xml:space="preserve">uses </w:t>
      </w:r>
      <w:r w:rsidRPr="002163A1">
        <w:t>light source internal to the device</w:t>
      </w:r>
      <w:r>
        <w:t xml:space="preserve"> to optically count aerosol particles. This</w:t>
      </w:r>
      <w:r w:rsidRPr="002163A1">
        <w:t xml:space="preserve"> </w:t>
      </w:r>
      <w:r w:rsidR="00835520">
        <w:t xml:space="preserve">type of </w:t>
      </w:r>
      <w:r w:rsidRPr="002163A1">
        <w:t>instrument has been launched fr</w:t>
      </w:r>
      <w:r>
        <w:t>om Laramie, Wyoming since 1971</w:t>
      </w:r>
      <w:r w:rsidR="00835520">
        <w:t>,</w:t>
      </w:r>
      <w:r>
        <w:t xml:space="preserve"> and ha</w:t>
      </w:r>
      <w:r w:rsidR="00835520">
        <w:t>s</w:t>
      </w:r>
      <w:r>
        <w:t xml:space="preserve"> successfully measured</w:t>
      </w:r>
      <w:r w:rsidRPr="002163A1">
        <w:t xml:space="preserve"> aerosol </w:t>
      </w:r>
      <w:commentRangeStart w:id="203"/>
      <w:del w:id="204" w:author="Elash, Brenden" w:date="2016-06-09T09:22:00Z">
        <w:r w:rsidRPr="002163A1" w:rsidDel="008519B1">
          <w:delText>extinction</w:delText>
        </w:r>
        <w:commentRangeEnd w:id="203"/>
        <w:r w:rsidR="00835520" w:rsidDel="008519B1">
          <w:rPr>
            <w:rStyle w:val="CommentReference"/>
          </w:rPr>
          <w:commentReference w:id="203"/>
        </w:r>
        <w:r w:rsidRPr="002163A1" w:rsidDel="008519B1">
          <w:delText xml:space="preserve"> </w:delText>
        </w:r>
      </w:del>
      <w:ins w:id="205" w:author="Elash, Brenden" w:date="2016-06-09T09:49:00Z">
        <w:r w:rsidR="00C002F4">
          <w:t>mixing ratio</w:t>
        </w:r>
      </w:ins>
      <w:ins w:id="206" w:author="Elash, Brenden" w:date="2016-06-09T09:22:00Z">
        <w:r w:rsidR="008519B1" w:rsidRPr="002163A1">
          <w:t xml:space="preserve"> </w:t>
        </w:r>
      </w:ins>
      <w:r w:rsidRPr="002163A1">
        <w:t xml:space="preserve">and particle size </w:t>
      </w:r>
      <w:r>
        <w:t>distributions (</w:t>
      </w:r>
      <w:r w:rsidRPr="001A647C">
        <w:rPr>
          <w:i/>
        </w:rPr>
        <w:t>Deshler et al.</w:t>
      </w:r>
      <w:r>
        <w:t xml:space="preserve">, 2003; 2008; </w:t>
      </w:r>
      <w:proofErr w:type="spellStart"/>
      <w:r w:rsidRPr="001A647C">
        <w:rPr>
          <w:i/>
        </w:rPr>
        <w:t>Kovilakam</w:t>
      </w:r>
      <w:proofErr w:type="spellEnd"/>
      <w:r w:rsidRPr="001A647C">
        <w:rPr>
          <w:i/>
        </w:rPr>
        <w:t xml:space="preserve"> et al.</w:t>
      </w:r>
      <w:r>
        <w:t xml:space="preserve">, 2015). </w:t>
      </w:r>
      <w:moveToRangeStart w:id="207" w:author="Elash, Brenden" w:date="2016-06-09T09:23:00Z" w:name="move453227558"/>
      <w:moveTo w:id="208" w:author="Elash, Brenden" w:date="2016-06-09T09:23:00Z">
        <w:r w:rsidR="008519B1">
          <w:t xml:space="preserve">Furthermore, aircrafts have been used to carry </w:t>
        </w:r>
        <w:r w:rsidR="008519B1">
          <w:lastRenderedPageBreak/>
          <w:t>n</w:t>
        </w:r>
        <w:r w:rsidR="008519B1" w:rsidRPr="00136038">
          <w:t xml:space="preserve">ephelometers </w:t>
        </w:r>
        <w:r w:rsidR="008519B1">
          <w:t>to acquire detailed in-situ measurements (</w:t>
        </w:r>
        <w:proofErr w:type="spellStart"/>
        <w:r w:rsidR="008519B1" w:rsidRPr="00AA52AA">
          <w:rPr>
            <w:i/>
          </w:rPr>
          <w:t>Beuttell</w:t>
        </w:r>
        <w:proofErr w:type="spellEnd"/>
        <w:r w:rsidR="008519B1" w:rsidRPr="00AA52AA">
          <w:rPr>
            <w:i/>
          </w:rPr>
          <w:t xml:space="preserve"> and Brewer</w:t>
        </w:r>
        <w:r w:rsidR="008519B1">
          <w:t>,</w:t>
        </w:r>
        <w:r w:rsidR="008519B1" w:rsidRPr="00471DF1">
          <w:t xml:space="preserve"> 1949</w:t>
        </w:r>
        <w:r w:rsidR="008519B1">
          <w:t xml:space="preserve">; </w:t>
        </w:r>
        <w:proofErr w:type="spellStart"/>
        <w:r w:rsidR="008519B1" w:rsidRPr="00AA52AA">
          <w:rPr>
            <w:i/>
          </w:rPr>
          <w:t>Charlson</w:t>
        </w:r>
        <w:proofErr w:type="spellEnd"/>
        <w:r w:rsidR="008519B1" w:rsidRPr="00AA52AA">
          <w:rPr>
            <w:i/>
          </w:rPr>
          <w:t xml:space="preserve"> et al.</w:t>
        </w:r>
        <w:r w:rsidR="008519B1" w:rsidRPr="000F4543">
          <w:t xml:space="preserve">, </w:t>
        </w:r>
        <w:r w:rsidR="008519B1" w:rsidRPr="008828D0">
          <w:t>1969)</w:t>
        </w:r>
        <w:r w:rsidR="008519B1">
          <w:t xml:space="preserve"> including plume composition (</w:t>
        </w:r>
        <w:r w:rsidR="008519B1" w:rsidRPr="005E7C80">
          <w:rPr>
            <w:i/>
          </w:rPr>
          <w:t>Murphy et al.</w:t>
        </w:r>
        <w:r w:rsidR="008519B1">
          <w:t>, 2014) but are limited spatially to the aircraft track.</w:t>
        </w:r>
      </w:moveTo>
      <w:moveToRangeEnd w:id="207"/>
      <w:ins w:id="209" w:author="Elash, Brenden" w:date="2016-06-09T09:23:00Z">
        <w:r w:rsidR="008519B1">
          <w:t xml:space="preserve"> </w:t>
        </w:r>
      </w:ins>
    </w:p>
    <w:p w14:paraId="330B102C" w14:textId="62565056" w:rsidR="00706E41" w:rsidRDefault="00706E41" w:rsidP="002163A1">
      <w:pPr>
        <w:pStyle w:val="BodyText"/>
        <w:jc w:val="both"/>
      </w:pPr>
      <w:r>
        <w:t>Another</w:t>
      </w:r>
      <w:r w:rsidRPr="002163A1">
        <w:t xml:space="preserve"> type of balloon instrument </w:t>
      </w:r>
      <w:commentRangeStart w:id="210"/>
      <w:r w:rsidRPr="002163A1">
        <w:t>uses a passive light source</w:t>
      </w:r>
      <w:commentRangeEnd w:id="210"/>
      <w:r w:rsidR="00835520">
        <w:rPr>
          <w:rStyle w:val="CommentReference"/>
        </w:rPr>
        <w:commentReference w:id="210"/>
      </w:r>
      <w:r w:rsidRPr="002163A1">
        <w:t xml:space="preserve">, </w:t>
      </w:r>
      <w:r>
        <w:t>such as</w:t>
      </w:r>
      <w:r w:rsidRPr="002163A1">
        <w:t xml:space="preserve"> the sun, moon, or stars, to determine aerosol </w:t>
      </w:r>
      <w:commentRangeStart w:id="211"/>
      <w:r w:rsidRPr="002163A1">
        <w:t>extinction</w:t>
      </w:r>
      <w:ins w:id="212" w:author="Elash, Brenden" w:date="2016-06-09T09:52:00Z">
        <w:r w:rsidR="00C002F4">
          <w:t>.</w:t>
        </w:r>
      </w:ins>
      <w:del w:id="213" w:author="Elash, Brenden" w:date="2016-06-09T09:23:00Z">
        <w:r w:rsidRPr="002163A1" w:rsidDel="008519B1">
          <w:delText>s</w:delText>
        </w:r>
        <w:commentRangeEnd w:id="211"/>
        <w:r w:rsidR="00835520" w:rsidDel="008519B1">
          <w:rPr>
            <w:rStyle w:val="CommentReference"/>
          </w:rPr>
          <w:commentReference w:id="211"/>
        </w:r>
        <w:r w:rsidRPr="002163A1" w:rsidDel="008519B1">
          <w:delText>.</w:delText>
        </w:r>
      </w:del>
      <w:r w:rsidRPr="002163A1">
        <w:t xml:space="preserve"> </w:t>
      </w:r>
      <w:r>
        <w:t>Some i</w:t>
      </w:r>
      <w:r w:rsidRPr="002163A1">
        <w:t xml:space="preserve">nstruments that use this type of technology are the Absorption par les </w:t>
      </w:r>
      <w:proofErr w:type="spellStart"/>
      <w:r w:rsidRPr="002163A1">
        <w:t>Minoritaires</w:t>
      </w:r>
      <w:proofErr w:type="spellEnd"/>
      <w:r w:rsidRPr="002163A1">
        <w:t xml:space="preserve"> Ozone et NO</w:t>
      </w:r>
      <w:r>
        <w:rPr>
          <w:vertAlign w:val="subscript"/>
        </w:rPr>
        <w:t>x</w:t>
      </w:r>
      <w:r w:rsidRPr="002163A1">
        <w:t xml:space="preserve"> (AMON) from 1992 to 2003 and </w:t>
      </w:r>
      <w:proofErr w:type="spellStart"/>
      <w:r w:rsidRPr="002163A1">
        <w:t>Spectroscopie</w:t>
      </w:r>
      <w:proofErr w:type="spellEnd"/>
      <w:r w:rsidRPr="002163A1">
        <w:t xml:space="preserve"> </w:t>
      </w:r>
      <w:proofErr w:type="spellStart"/>
      <w:r w:rsidRPr="002163A1">
        <w:t>d</w:t>
      </w:r>
      <w:r>
        <w:t>’</w:t>
      </w:r>
      <w:r w:rsidRPr="002163A1">
        <w:t>Absorption</w:t>
      </w:r>
      <w:proofErr w:type="spellEnd"/>
      <w:r w:rsidRPr="002163A1">
        <w:t xml:space="preserve"> </w:t>
      </w:r>
      <w:proofErr w:type="spellStart"/>
      <w:r w:rsidRPr="002163A1">
        <w:t>Lunaire</w:t>
      </w:r>
      <w:proofErr w:type="spellEnd"/>
      <w:r w:rsidRPr="002163A1">
        <w:t xml:space="preserve"> pour </w:t>
      </w:r>
      <w:proofErr w:type="spellStart"/>
      <w:r w:rsidRPr="002163A1">
        <w:t>l</w:t>
      </w:r>
      <w:r>
        <w:t>’</w:t>
      </w:r>
      <w:r w:rsidRPr="002163A1">
        <w:t>Observation</w:t>
      </w:r>
      <w:proofErr w:type="spellEnd"/>
      <w:r w:rsidRPr="002163A1">
        <w:t xml:space="preserve"> des </w:t>
      </w:r>
      <w:proofErr w:type="spellStart"/>
      <w:r w:rsidRPr="002163A1">
        <w:t>Minoritaires</w:t>
      </w:r>
      <w:proofErr w:type="spellEnd"/>
      <w:r w:rsidRPr="002163A1">
        <w:t xml:space="preserve"> Ozone et NO</w:t>
      </w:r>
      <w:r>
        <w:rPr>
          <w:vertAlign w:val="subscript"/>
        </w:rPr>
        <w:t>x</w:t>
      </w:r>
      <w:r w:rsidRPr="002163A1">
        <w:t xml:space="preserve"> - Nacelle 2 (SALOMON-N2) from 2007 onwards which use starli</w:t>
      </w:r>
      <w:r>
        <w:t>ght and moon light respectively (</w:t>
      </w:r>
      <w:proofErr w:type="spellStart"/>
      <w:r w:rsidRPr="00AA52AA">
        <w:rPr>
          <w:i/>
        </w:rPr>
        <w:t>Berthet</w:t>
      </w:r>
      <w:proofErr w:type="spellEnd"/>
      <w:r w:rsidRPr="00AA52AA">
        <w:rPr>
          <w:i/>
        </w:rPr>
        <w:t xml:space="preserve"> et al.</w:t>
      </w:r>
      <w:r>
        <w:t>, 2002)</w:t>
      </w:r>
      <w:r w:rsidRPr="002163A1">
        <w:t xml:space="preserve">. </w:t>
      </w:r>
      <w:moveFromRangeStart w:id="214" w:author="Elash, Brenden" w:date="2016-06-09T09:23:00Z" w:name="move453227558"/>
      <w:moveFrom w:id="215" w:author="Elash, Brenden" w:date="2016-06-09T09:23:00Z">
        <w:r w:rsidDel="008519B1">
          <w:t>Furthermore, aircrafts have been used to carry n</w:t>
        </w:r>
        <w:r w:rsidRPr="00136038" w:rsidDel="008519B1">
          <w:t xml:space="preserve">ephelometers </w:t>
        </w:r>
        <w:r w:rsidDel="008519B1">
          <w:t>to acquire detailed in-situ measurements (</w:t>
        </w:r>
        <w:r w:rsidRPr="00AA52AA" w:rsidDel="008519B1">
          <w:rPr>
            <w:i/>
          </w:rPr>
          <w:t>Beuttell and Brewer</w:t>
        </w:r>
        <w:r w:rsidDel="008519B1">
          <w:t>,</w:t>
        </w:r>
        <w:r w:rsidRPr="00471DF1" w:rsidDel="008519B1">
          <w:t xml:space="preserve"> 1949</w:t>
        </w:r>
        <w:r w:rsidDel="008519B1">
          <w:t xml:space="preserve">; </w:t>
        </w:r>
        <w:r w:rsidRPr="00AA52AA" w:rsidDel="008519B1">
          <w:rPr>
            <w:i/>
          </w:rPr>
          <w:t>Charlson et al.</w:t>
        </w:r>
        <w:r w:rsidRPr="000F4543" w:rsidDel="008519B1">
          <w:t xml:space="preserve">, </w:t>
        </w:r>
        <w:r w:rsidRPr="008828D0" w:rsidDel="008519B1">
          <w:t>1969)</w:t>
        </w:r>
        <w:r w:rsidDel="008519B1">
          <w:t xml:space="preserve"> including plume composition (</w:t>
        </w:r>
        <w:r w:rsidRPr="005E7C80" w:rsidDel="008519B1">
          <w:rPr>
            <w:i/>
          </w:rPr>
          <w:t>Murphy et al.</w:t>
        </w:r>
        <w:r w:rsidDel="008519B1">
          <w:t xml:space="preserve">, 2014) but are limited spatially to the aircraft track. </w:t>
        </w:r>
      </w:moveFrom>
      <w:moveFromRangeEnd w:id="214"/>
    </w:p>
    <w:p w14:paraId="4A7828B9" w14:textId="2CADBC1C" w:rsidR="00706E41" w:rsidRDefault="00706E41" w:rsidP="002163A1">
      <w:pPr>
        <w:pStyle w:val="BodyText"/>
        <w:jc w:val="both"/>
      </w:pPr>
      <w:commentRangeStart w:id="216"/>
      <w:r w:rsidRPr="002163A1">
        <w:t xml:space="preserve">In-situ measurements </w:t>
      </w:r>
      <w:ins w:id="217" w:author="Elash, Brenden" w:date="2016-06-09T09:43:00Z">
        <w:r w:rsidR="00497973">
          <w:t>yield</w:t>
        </w:r>
        <w:r w:rsidR="00EC028A">
          <w:t xml:space="preserve"> high quality direct measurements </w:t>
        </w:r>
      </w:ins>
      <w:r w:rsidRPr="002163A1">
        <w:t xml:space="preserve">of aerosol </w:t>
      </w:r>
      <w:del w:id="218" w:author="Elash, Brenden" w:date="2016-06-09T09:40:00Z">
        <w:r w:rsidRPr="002163A1" w:rsidDel="00EC028A">
          <w:delText xml:space="preserve">extinction </w:delText>
        </w:r>
      </w:del>
      <w:del w:id="219" w:author="Elash, Brenden" w:date="2016-06-09T09:44:00Z">
        <w:r w:rsidRPr="002163A1" w:rsidDel="00EC028A">
          <w:delText xml:space="preserve">give direct measurement of </w:delText>
        </w:r>
      </w:del>
      <w:del w:id="220" w:author="Elash, Brenden" w:date="2016-06-09T09:42:00Z">
        <w:r w:rsidRPr="002163A1" w:rsidDel="00EC028A">
          <w:delText>scattered light</w:delText>
        </w:r>
      </w:del>
      <w:r w:rsidRPr="002163A1">
        <w:t xml:space="preserve"> from the altitude that the </w:t>
      </w:r>
      <w:r>
        <w:t>instrument</w:t>
      </w:r>
      <w:r w:rsidRPr="002163A1">
        <w:t xml:space="preserve"> is currently situated</w:t>
      </w:r>
      <w:del w:id="221" w:author="Elash, Brenden" w:date="2016-06-09T09:45:00Z">
        <w:r w:rsidDel="00EC028A">
          <w:delText xml:space="preserve"> </w:delText>
        </w:r>
      </w:del>
      <w:del w:id="222" w:author="Elash, Brenden" w:date="2016-06-09T09:42:00Z">
        <w:r w:rsidDel="00EC028A">
          <w:delText>and allows for</w:delText>
        </w:r>
        <w:r w:rsidRPr="002163A1" w:rsidDel="00EC028A">
          <w:delText xml:space="preserve"> direct measurement</w:delText>
        </w:r>
        <w:r w:rsidDel="00EC028A">
          <w:delText>s</w:delText>
        </w:r>
        <w:r w:rsidRPr="002163A1" w:rsidDel="00EC028A">
          <w:delText xml:space="preserve"> </w:delText>
        </w:r>
        <w:r w:rsidDel="00EC028A">
          <w:delText>of aerosol extinction and cross-</w:delText>
        </w:r>
        <w:r w:rsidRPr="002163A1" w:rsidDel="00EC028A">
          <w:delText>section</w:delText>
        </w:r>
        <w:commentRangeEnd w:id="216"/>
        <w:r w:rsidR="00835520" w:rsidDel="00EC028A">
          <w:rPr>
            <w:rStyle w:val="CommentReference"/>
          </w:rPr>
          <w:commentReference w:id="216"/>
        </w:r>
        <w:r w:rsidRPr="002163A1" w:rsidDel="00EC028A">
          <w:delText xml:space="preserve"> </w:delText>
        </w:r>
      </w:del>
      <w:ins w:id="223" w:author="Elash, Brenden" w:date="2016-06-09T09:45:00Z">
        <w:r w:rsidR="00EC028A">
          <w:t xml:space="preserve"> </w:t>
        </w:r>
      </w:ins>
      <w:r w:rsidRPr="002163A1">
        <w:t xml:space="preserve">unlike remote sensing applications from satellites. </w:t>
      </w:r>
      <w:ins w:id="224" w:author="Elash, Brenden" w:date="2016-06-09T09:45:00Z">
        <w:r w:rsidR="00EC028A">
          <w:t>Further</w:t>
        </w:r>
      </w:ins>
      <w:ins w:id="225" w:author="Elash, Brenden" w:date="2016-06-09T15:53:00Z">
        <w:r w:rsidR="008E0292">
          <w:t>more</w:t>
        </w:r>
      </w:ins>
      <w:ins w:id="226" w:author="Elash, Brenden" w:date="2016-06-09T09:45:00Z">
        <w:r w:rsidR="00EC028A">
          <w:t xml:space="preserve">, </w:t>
        </w:r>
      </w:ins>
      <w:ins w:id="227" w:author="Elash, Brenden" w:date="2016-06-09T09:43:00Z">
        <w:r w:rsidR="00EC028A">
          <w:t>passive instrument</w:t>
        </w:r>
      </w:ins>
      <w:ins w:id="228" w:author="Elash, Brenden" w:date="2016-06-09T09:46:00Z">
        <w:r w:rsidR="00EC028A">
          <w:t>s</w:t>
        </w:r>
      </w:ins>
      <w:ins w:id="229" w:author="Elash, Brenden" w:date="2016-06-09T09:43:00Z">
        <w:r w:rsidR="00EC028A">
          <w:t xml:space="preserve"> from ball</w:t>
        </w:r>
      </w:ins>
      <w:ins w:id="230" w:author="Elash, Brenden" w:date="2016-06-09T09:46:00Z">
        <w:r w:rsidR="00EC028A">
          <w:t>o</w:t>
        </w:r>
      </w:ins>
      <w:ins w:id="231" w:author="Elash, Brenden" w:date="2016-06-09T09:43:00Z">
        <w:r w:rsidR="00EC028A">
          <w:t xml:space="preserve">on and </w:t>
        </w:r>
      </w:ins>
      <w:ins w:id="232" w:author="Elash, Brenden" w:date="2016-06-09T09:45:00Z">
        <w:r w:rsidR="00EC028A">
          <w:t>aircraft</w:t>
        </w:r>
      </w:ins>
      <w:ins w:id="233" w:author="Elash, Brenden" w:date="2016-06-09T09:43:00Z">
        <w:r w:rsidR="00EC028A">
          <w:t xml:space="preserve"> </w:t>
        </w:r>
      </w:ins>
      <w:ins w:id="234" w:author="Elash, Brenden" w:date="2016-06-09T09:45:00Z">
        <w:r w:rsidR="00C002F4">
          <w:t xml:space="preserve">platforms also </w:t>
        </w:r>
      </w:ins>
      <w:ins w:id="235" w:author="Elash, Brenden" w:date="2016-06-09T09:47:00Z">
        <w:r w:rsidR="00C002F4">
          <w:t xml:space="preserve">acquire quality aerosol </w:t>
        </w:r>
      </w:ins>
      <w:ins w:id="236" w:author="Elash, Brenden" w:date="2016-06-09T15:54:00Z">
        <w:r w:rsidR="008E0292">
          <w:t>measurements</w:t>
        </w:r>
      </w:ins>
      <w:ins w:id="237" w:author="Elash, Brenden" w:date="2016-06-09T09:47:00Z">
        <w:r w:rsidR="00C002F4">
          <w:t xml:space="preserve">. </w:t>
        </w:r>
      </w:ins>
      <w:r w:rsidRPr="002163A1">
        <w:t xml:space="preserve">However, </w:t>
      </w:r>
      <w:del w:id="238" w:author="Elash, Brenden" w:date="2016-06-09T09:39:00Z">
        <w:r w:rsidRPr="002163A1" w:rsidDel="00EC028A">
          <w:delText>these types of instrument</w:delText>
        </w:r>
        <w:r w:rsidDel="00EC028A">
          <w:delText>s</w:delText>
        </w:r>
        <w:r w:rsidRPr="002163A1" w:rsidDel="00EC028A">
          <w:delText xml:space="preserve"> </w:delText>
        </w:r>
        <w:commentRangeStart w:id="239"/>
        <w:r w:rsidRPr="002163A1" w:rsidDel="00EC028A">
          <w:delText>d</w:delText>
        </w:r>
        <w:r w:rsidDel="00EC028A">
          <w:delText>o</w:delText>
        </w:r>
        <w:r w:rsidRPr="002163A1" w:rsidDel="00EC028A">
          <w:delText xml:space="preserve"> not ac</w:delText>
        </w:r>
        <w:r w:rsidDel="00EC028A">
          <w:delText>h</w:delText>
        </w:r>
        <w:r w:rsidRPr="002163A1" w:rsidDel="00EC028A">
          <w:delText>i</w:delText>
        </w:r>
        <w:r w:rsidDel="00EC028A">
          <w:delText>e</w:delText>
        </w:r>
        <w:r w:rsidRPr="002163A1" w:rsidDel="00EC028A">
          <w:delText xml:space="preserve">ve global coverage </w:delText>
        </w:r>
        <w:commentRangeEnd w:id="239"/>
        <w:r w:rsidR="00835520" w:rsidDel="00EC028A">
          <w:rPr>
            <w:rStyle w:val="CommentReference"/>
          </w:rPr>
          <w:commentReference w:id="239"/>
        </w:r>
        <w:r w:rsidRPr="002163A1" w:rsidDel="00EC028A">
          <w:delText xml:space="preserve">and </w:delText>
        </w:r>
      </w:del>
      <w:del w:id="240" w:author="Elash, Brenden" w:date="2016-06-09T09:48:00Z">
        <w:r w:rsidRPr="002163A1" w:rsidDel="00C002F4">
          <w:delText>only</w:delText>
        </w:r>
      </w:del>
      <w:r w:rsidRPr="002163A1">
        <w:t xml:space="preserve"> </w:t>
      </w:r>
      <w:ins w:id="241" w:author="Elash, Brenden" w:date="2016-06-09T09:48:00Z">
        <w:r w:rsidR="00C002F4">
          <w:t xml:space="preserve">these types of instruments only </w:t>
        </w:r>
      </w:ins>
      <w:r w:rsidRPr="002163A1">
        <w:t xml:space="preserve">give aerosol </w:t>
      </w:r>
      <w:ins w:id="242" w:author="Elash, Brenden" w:date="2016-06-09T09:39:00Z">
        <w:r w:rsidR="00EC028A">
          <w:t xml:space="preserve">parameters </w:t>
        </w:r>
      </w:ins>
      <w:del w:id="243" w:author="Elash, Brenden" w:date="2016-06-09T09:39:00Z">
        <w:r w:rsidRPr="002163A1" w:rsidDel="00EC028A">
          <w:delText xml:space="preserve">extinction </w:delText>
        </w:r>
      </w:del>
      <w:r w:rsidRPr="002163A1">
        <w:t xml:space="preserve">from a very localized region, like </w:t>
      </w:r>
      <w:r>
        <w:t>the Laramie, Wyoming OPC</w:t>
      </w:r>
      <w:r w:rsidRPr="002163A1">
        <w:t xml:space="preserve">, or have very few flights, for example AMON which had a total of six stratospheric balloon flights, three mid-latitude northern and three high-latitude northern flights. In order to achieve full global coverage satellite remote sensing instruments </w:t>
      </w:r>
      <w:r>
        <w:t>are needed</w:t>
      </w:r>
      <w:r w:rsidRPr="002163A1">
        <w:t xml:space="preserve"> to fill the spatial gap.</w:t>
      </w:r>
    </w:p>
    <w:p w14:paraId="7EBF18A5" w14:textId="77777777" w:rsidR="00706E41" w:rsidRDefault="00706E41" w:rsidP="003D416A">
      <w:pPr>
        <w:pStyle w:val="Heading2"/>
      </w:pPr>
      <w:bookmarkStart w:id="244" w:name="_Toc452973715"/>
      <w:r>
        <w:t>2.3.2 Occultation</w:t>
      </w:r>
      <w:bookmarkEnd w:id="244"/>
    </w:p>
    <w:p w14:paraId="0421712C" w14:textId="0C932001" w:rsidR="00706E41" w:rsidRDefault="00706E41" w:rsidP="004263FA">
      <w:pPr>
        <w:pStyle w:val="BodyText"/>
        <w:jc w:val="both"/>
      </w:pPr>
      <w:r w:rsidRPr="00E46E53">
        <w:t>Satellite instrumentation capable of remote sensing stratospheric aerosol</w:t>
      </w:r>
      <w:r>
        <w:t xml:space="preserve"> has been in use since the 1970</w:t>
      </w:r>
      <w:r w:rsidRPr="00E46E53">
        <w:t>s, beginning with limb sounding solar occultation measurements</w:t>
      </w:r>
      <w:r>
        <w:t xml:space="preserve">, and its operational </w:t>
      </w:r>
      <w:r>
        <w:lastRenderedPageBreak/>
        <w:t xml:space="preserve">geometry can be seen in </w:t>
      </w:r>
      <w:r w:rsidRPr="002D64DC">
        <w:fldChar w:fldCharType="begin"/>
      </w:r>
      <w:r w:rsidRPr="002D64DC">
        <w:instrText xml:space="preserve"> REF _Ref433365111 \h  \* MERGEFORMAT </w:instrText>
      </w:r>
      <w:r w:rsidRPr="002D64DC">
        <w:fldChar w:fldCharType="separate"/>
      </w:r>
      <w:r w:rsidRPr="00DB0B24">
        <w:rPr>
          <w:szCs w:val="24"/>
        </w:rPr>
        <w:t>Figure 2-3</w:t>
      </w:r>
      <w:r w:rsidRPr="002D64DC">
        <w:fldChar w:fldCharType="end"/>
      </w:r>
      <w:r w:rsidRPr="00E46E53">
        <w:t xml:space="preserve">.  </w:t>
      </w:r>
      <w:r>
        <w:t>S</w:t>
      </w:r>
      <w:r w:rsidRPr="00E46E53">
        <w:t xml:space="preserve">olar occultation measurements have provided a reliable, accurate and essentially continuous long term record of vertically resolved aerosol extinction coefficient measurements, mostly from the series of Stratospheric Aerosol and Gas Experiment (SAGE) instruments </w:t>
      </w:r>
      <w:ins w:id="245" w:author="Elash, Brenden" w:date="2016-06-09T09:56:00Z">
        <w:r w:rsidR="00C002F4">
          <w:t>starting in with SAGE I in 1979</w:t>
        </w:r>
        <w:r w:rsidR="00C002F4" w:rsidRPr="00E46E53">
          <w:t xml:space="preserve"> </w:t>
        </w:r>
      </w:ins>
      <w:r w:rsidRPr="00E46E53">
        <w:t>(</w:t>
      </w:r>
      <w:r w:rsidRPr="00E46E53">
        <w:rPr>
          <w:i/>
        </w:rPr>
        <w:t>Russell and McCormick</w:t>
      </w:r>
      <w:r w:rsidRPr="00E46E53">
        <w:t xml:space="preserve">, 1989; </w:t>
      </w:r>
      <w:r w:rsidRPr="00E46E53">
        <w:rPr>
          <w:i/>
        </w:rPr>
        <w:t xml:space="preserve">Thomason and </w:t>
      </w:r>
      <w:proofErr w:type="spellStart"/>
      <w:r w:rsidRPr="00E46E53">
        <w:rPr>
          <w:i/>
        </w:rPr>
        <w:t>Taha</w:t>
      </w:r>
      <w:proofErr w:type="spellEnd"/>
      <w:r w:rsidRPr="00E46E53">
        <w:t>, 2003). These SAGE measurements, which have a vertica</w:t>
      </w:r>
      <w:r>
        <w:t>l resolution of approximately 1 </w:t>
      </w:r>
      <w:r w:rsidRPr="00E46E53">
        <w:t>km, have gene</w:t>
      </w:r>
      <w:r>
        <w:t>rally compared well with ground-</w:t>
      </w:r>
      <w:r w:rsidRPr="00E46E53">
        <w:t>based and in-situ measurements, although there</w:t>
      </w:r>
      <w:r>
        <w:t xml:space="preserve"> are challenges associated with determining microphysical parameters and comparison between instruments can be</w:t>
      </w:r>
      <w:r>
        <w:rPr>
          <w:rFonts w:ascii="Segoe UI Symbol" w:hAnsi="Segoe UI Symbol" w:cs="Segoe UI Symbol"/>
        </w:rPr>
        <w:t xml:space="preserve"> </w:t>
      </w:r>
      <w:r>
        <w:t>challenging</w:t>
      </w:r>
      <w:r w:rsidRPr="00E46E53">
        <w:t xml:space="preserve"> (</w:t>
      </w:r>
      <w:r w:rsidRPr="00E46E53">
        <w:rPr>
          <w:i/>
        </w:rPr>
        <w:t>Russell and McCormick</w:t>
      </w:r>
      <w:r w:rsidRPr="00E46E53">
        <w:t xml:space="preserve">, 1989; </w:t>
      </w:r>
      <w:proofErr w:type="spellStart"/>
      <w:r w:rsidRPr="00E46E53">
        <w:rPr>
          <w:i/>
        </w:rPr>
        <w:t>Kovilakam</w:t>
      </w:r>
      <w:proofErr w:type="spellEnd"/>
      <w:r w:rsidRPr="00E46E53">
        <w:rPr>
          <w:i/>
        </w:rPr>
        <w:t xml:space="preserve"> et al.</w:t>
      </w:r>
      <w:r w:rsidRPr="00E46E53">
        <w:t xml:space="preserve">, 2015). However, solar occultation is generally a robust and stable technique as it directly measures atmospheric optical depth, along with the </w:t>
      </w:r>
      <w:proofErr w:type="spellStart"/>
      <w:r w:rsidRPr="00E46E53">
        <w:t>exo</w:t>
      </w:r>
      <w:proofErr w:type="spellEnd"/>
      <w:r w:rsidRPr="00E46E53">
        <w:t>-atmospheric solar spectrum with e</w:t>
      </w:r>
      <w:r>
        <w:t>ach scan, allowing for straight</w:t>
      </w:r>
      <w:r w:rsidRPr="00E46E53">
        <w:t>forward retrieval of aerosol extinction coefficient</w:t>
      </w:r>
      <w:r>
        <w:t>s</w:t>
      </w:r>
      <w:r w:rsidRPr="00E46E53">
        <w:t xml:space="preserve"> (</w:t>
      </w:r>
      <w:proofErr w:type="spellStart"/>
      <w:r w:rsidRPr="00E46E53">
        <w:rPr>
          <w:i/>
        </w:rPr>
        <w:t>Damadeo</w:t>
      </w:r>
      <w:proofErr w:type="spellEnd"/>
      <w:r w:rsidRPr="00E46E53">
        <w:rPr>
          <w:i/>
        </w:rPr>
        <w:t xml:space="preserve"> et al</w:t>
      </w:r>
      <w:r w:rsidRPr="00E46E53">
        <w:t xml:space="preserve">, 2013). </w:t>
      </w:r>
      <w:r>
        <w:t>The major drawback to occultation instruments is that a sunrise or sunset event is required to perform a measurement limiting is the number of scans per day to 16-48 measurements depending on the orbit.</w:t>
      </w:r>
    </w:p>
    <w:p w14:paraId="11FF68F3" w14:textId="77777777" w:rsidR="00706E41" w:rsidRDefault="00706E41" w:rsidP="00BB5BF9">
      <w:pPr>
        <w:pStyle w:val="BodyText"/>
        <w:keepNext/>
        <w:ind w:firstLine="0"/>
        <w:jc w:val="center"/>
      </w:pPr>
      <w:r>
        <w:rPr>
          <w:noProof/>
        </w:rPr>
        <w:lastRenderedPageBreak/>
        <w:drawing>
          <wp:inline distT="0" distB="0" distL="0" distR="0" wp14:anchorId="7ACA47C8" wp14:editId="3D30CE33">
            <wp:extent cx="5771136" cy="32956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OccultationGeometry.tif"/>
                    <pic:cNvPicPr/>
                  </pic:nvPicPr>
                  <pic:blipFill rotWithShape="1">
                    <a:blip r:embed="rId12">
                      <a:extLst>
                        <a:ext uri="{28A0092B-C50C-407E-A947-70E740481C1C}">
                          <a14:useLocalDpi xmlns:a14="http://schemas.microsoft.com/office/drawing/2010/main" val="0"/>
                        </a:ext>
                      </a:extLst>
                    </a:blip>
                    <a:srcRect b="3063"/>
                    <a:stretch/>
                  </pic:blipFill>
                  <pic:spPr bwMode="auto">
                    <a:xfrm>
                      <a:off x="0" y="0"/>
                      <a:ext cx="5776576" cy="3298757"/>
                    </a:xfrm>
                    <a:prstGeom prst="rect">
                      <a:avLst/>
                    </a:prstGeom>
                    <a:ln>
                      <a:noFill/>
                    </a:ln>
                    <a:extLst>
                      <a:ext uri="{53640926-AAD7-44D8-BBD7-CCE9431645EC}">
                        <a14:shadowObscured xmlns:a14="http://schemas.microsoft.com/office/drawing/2010/main"/>
                      </a:ext>
                    </a:extLst>
                  </pic:spPr>
                </pic:pic>
              </a:graphicData>
            </a:graphic>
          </wp:inline>
        </w:drawing>
      </w:r>
    </w:p>
    <w:p w14:paraId="0E69DC17" w14:textId="77777777" w:rsidR="00706E41" w:rsidRDefault="00706E41" w:rsidP="00D62BA2">
      <w:pPr>
        <w:jc w:val="both"/>
        <w:rPr>
          <w:sz w:val="24"/>
          <w:szCs w:val="24"/>
        </w:rPr>
      </w:pPr>
      <w:bookmarkStart w:id="246" w:name="_Ref433365111"/>
      <w:bookmarkStart w:id="247" w:name="_Toc435878543"/>
      <w:bookmarkStart w:id="248" w:name="_Toc452973850"/>
      <w:r w:rsidRPr="00D15330">
        <w:rPr>
          <w:b/>
          <w:sz w:val="24"/>
          <w:szCs w:val="24"/>
        </w:rPr>
        <w:t xml:space="preserve">Figure </w:t>
      </w:r>
      <w:r w:rsidRPr="00DB2FD3">
        <w:rPr>
          <w:b/>
          <w:sz w:val="24"/>
          <w:szCs w:val="24"/>
        </w:rPr>
        <w:t>2-</w:t>
      </w:r>
      <w:r w:rsidRPr="00DB2FD3">
        <w:rPr>
          <w:b/>
          <w:sz w:val="24"/>
          <w:szCs w:val="24"/>
        </w:rPr>
        <w:fldChar w:fldCharType="begin"/>
      </w:r>
      <w:r w:rsidRPr="00DB2FD3">
        <w:rPr>
          <w:b/>
          <w:sz w:val="24"/>
          <w:szCs w:val="24"/>
        </w:rPr>
        <w:instrText xml:space="preserve"> SEQ Figure \* ARABIC </w:instrText>
      </w:r>
      <w:r w:rsidRPr="00DB2FD3">
        <w:rPr>
          <w:b/>
          <w:sz w:val="24"/>
          <w:szCs w:val="24"/>
        </w:rPr>
        <w:fldChar w:fldCharType="separate"/>
      </w:r>
      <w:r w:rsidRPr="00DB2FD3">
        <w:rPr>
          <w:b/>
          <w:noProof/>
          <w:sz w:val="24"/>
          <w:szCs w:val="24"/>
        </w:rPr>
        <w:t>3</w:t>
      </w:r>
      <w:r w:rsidRPr="00DB2FD3">
        <w:rPr>
          <w:b/>
          <w:sz w:val="24"/>
          <w:szCs w:val="24"/>
        </w:rPr>
        <w:fldChar w:fldCharType="end"/>
      </w:r>
      <w:bookmarkEnd w:id="246"/>
      <w:r w:rsidRPr="00D15330">
        <w:rPr>
          <w:sz w:val="24"/>
          <w:szCs w:val="24"/>
        </w:rPr>
        <w:t>: An</w:t>
      </w:r>
      <w:r w:rsidRPr="009A0793">
        <w:rPr>
          <w:sz w:val="24"/>
          <w:szCs w:val="24"/>
        </w:rPr>
        <w:t xml:space="preserve"> occultation instrument monitoring the atmosphere by scanning the atmosphere by looking directly at the sun.</w:t>
      </w:r>
      <w:bookmarkEnd w:id="247"/>
      <w:bookmarkEnd w:id="248"/>
    </w:p>
    <w:p w14:paraId="0E2D1F79" w14:textId="77777777" w:rsidR="00706E41" w:rsidRPr="00BB5BF9" w:rsidRDefault="00706E41" w:rsidP="00BB5BF9">
      <w:pPr>
        <w:jc w:val="center"/>
        <w:rPr>
          <w:sz w:val="24"/>
          <w:szCs w:val="24"/>
        </w:rPr>
      </w:pPr>
    </w:p>
    <w:p w14:paraId="741D1283" w14:textId="77777777" w:rsidR="00706E41" w:rsidRPr="00BB5BF9" w:rsidRDefault="00706E41" w:rsidP="00BB5BF9">
      <w:pPr>
        <w:pStyle w:val="BodyText"/>
        <w:jc w:val="both"/>
      </w:pPr>
      <w:r>
        <w:t xml:space="preserve">The SAGE III mission came to an end in </w:t>
      </w:r>
      <w:commentRangeStart w:id="249"/>
      <w:r>
        <w:t>2006</w:t>
      </w:r>
      <w:commentRangeEnd w:id="249"/>
      <w:r w:rsidR="00210A08">
        <w:rPr>
          <w:rStyle w:val="CommentReference"/>
        </w:rPr>
        <w:commentReference w:id="249"/>
      </w:r>
      <w:r>
        <w:t xml:space="preserve"> and the occultation measurements have continued from the </w:t>
      </w:r>
      <w:r w:rsidRPr="00E46E53">
        <w:t xml:space="preserve">currently operational MAESTRO and ACE-Imager instruments on </w:t>
      </w:r>
      <w:proofErr w:type="spellStart"/>
      <w:r w:rsidRPr="00E46E53">
        <w:t>SciSat</w:t>
      </w:r>
      <w:proofErr w:type="spellEnd"/>
      <w:r w:rsidRPr="00E46E53">
        <w:t xml:space="preserve"> (</w:t>
      </w:r>
      <w:r w:rsidRPr="00E46E53">
        <w:rPr>
          <w:i/>
        </w:rPr>
        <w:t>McElroy et al.</w:t>
      </w:r>
      <w:r w:rsidRPr="00E46E53">
        <w:t xml:space="preserve">, 2007; </w:t>
      </w:r>
      <w:r w:rsidRPr="00E46E53">
        <w:rPr>
          <w:i/>
        </w:rPr>
        <w:t>Gilbert et al.</w:t>
      </w:r>
      <w:r w:rsidRPr="00E46E53">
        <w:t xml:space="preserve">, 2007) </w:t>
      </w:r>
      <w:r>
        <w:t xml:space="preserve">and </w:t>
      </w:r>
      <w:r w:rsidRPr="00E46E53">
        <w:t>have had some success producing stratospheric aerosol extinction products (</w:t>
      </w:r>
      <w:proofErr w:type="spellStart"/>
      <w:r w:rsidRPr="009A0793">
        <w:rPr>
          <w:i/>
        </w:rPr>
        <w:t>Vanhellemont</w:t>
      </w:r>
      <w:proofErr w:type="spellEnd"/>
      <w:r w:rsidRPr="009A0793">
        <w:rPr>
          <w:i/>
        </w:rPr>
        <w:t xml:space="preserve"> et al.</w:t>
      </w:r>
      <w:r w:rsidRPr="00E46E53">
        <w:t xml:space="preserve">, 2008; </w:t>
      </w:r>
      <w:proofErr w:type="spellStart"/>
      <w:r w:rsidRPr="009A0793">
        <w:rPr>
          <w:i/>
        </w:rPr>
        <w:t>Sioris</w:t>
      </w:r>
      <w:proofErr w:type="spellEnd"/>
      <w:r w:rsidRPr="009A0793">
        <w:rPr>
          <w:i/>
        </w:rPr>
        <w:t xml:space="preserve"> et al.</w:t>
      </w:r>
      <w:r w:rsidRPr="00E46E53">
        <w:t>, 2010</w:t>
      </w:r>
      <w:r>
        <w:t>).  Furthermore</w:t>
      </w:r>
      <w:r w:rsidRPr="00E46E53">
        <w:t>, a manifestation of SAGE III is planned for deployment on the International Space Station in 2016 (</w:t>
      </w:r>
      <w:proofErr w:type="spellStart"/>
      <w:r w:rsidRPr="009A0793">
        <w:rPr>
          <w:i/>
        </w:rPr>
        <w:t>Cisewski</w:t>
      </w:r>
      <w:proofErr w:type="spellEnd"/>
      <w:r w:rsidRPr="009A0793">
        <w:rPr>
          <w:i/>
        </w:rPr>
        <w:t xml:space="preserve"> et al.</w:t>
      </w:r>
      <w:r w:rsidRPr="00E46E53">
        <w:t>, 2014).</w:t>
      </w:r>
    </w:p>
    <w:p w14:paraId="1A5C1637" w14:textId="77777777" w:rsidR="00706E41" w:rsidRDefault="00706E41" w:rsidP="003D416A">
      <w:pPr>
        <w:pStyle w:val="Heading2"/>
      </w:pPr>
      <w:bookmarkStart w:id="250" w:name="_Toc452973716"/>
      <w:r>
        <w:t>2.3.3 Lidar</w:t>
      </w:r>
      <w:bookmarkEnd w:id="250"/>
    </w:p>
    <w:p w14:paraId="59CD01BD" w14:textId="77777777" w:rsidR="00706E41" w:rsidRPr="00935A8D" w:rsidRDefault="00706E41" w:rsidP="00990771">
      <w:pPr>
        <w:pStyle w:val="BodyText"/>
        <w:jc w:val="both"/>
      </w:pPr>
      <w:r>
        <w:t>A method known as lidar can determine atmospheric parameters through the pulsing of a laser and measuring of the intensity of the backscattered laser light at different wavelengths and polarizations. Lidar has been used at ground based facilities to measure aerosol layers dating back to the 1960s (</w:t>
      </w:r>
      <w:proofErr w:type="spellStart"/>
      <w:r w:rsidRPr="009D4D5E">
        <w:rPr>
          <w:i/>
        </w:rPr>
        <w:t>Fiocco</w:t>
      </w:r>
      <w:proofErr w:type="spellEnd"/>
      <w:r w:rsidRPr="009D4D5E">
        <w:rPr>
          <w:i/>
        </w:rPr>
        <w:t xml:space="preserve"> and Grams</w:t>
      </w:r>
      <w:r>
        <w:t>, 1964) and are still used today.  More recently lidar instruments have been used on satellite missions including the Ice, Cloud, and land Elevation Satellite (</w:t>
      </w:r>
      <w:proofErr w:type="spellStart"/>
      <w:r>
        <w:t>ICESat</w:t>
      </w:r>
      <w:proofErr w:type="spellEnd"/>
      <w:r>
        <w:t xml:space="preserve">) </w:t>
      </w:r>
      <w:r>
        <w:lastRenderedPageBreak/>
        <w:t>from 2002 to 2010 (</w:t>
      </w:r>
      <w:r w:rsidRPr="009D4D5E">
        <w:rPr>
          <w:i/>
        </w:rPr>
        <w:t>Schutz et al.</w:t>
      </w:r>
      <w:r>
        <w:t>, 2005) and Cloud-Aerosol Lidar and Infrared Pathfinder Satellite Observations (CALIPSO) which launched in 2006 (</w:t>
      </w:r>
      <w:r w:rsidRPr="009D4D5E">
        <w:rPr>
          <w:i/>
        </w:rPr>
        <w:t>Winker et al.</w:t>
      </w:r>
      <w:r>
        <w:t>, 2007). More recently Cloud Aerosol Transport System (CATS) (</w:t>
      </w:r>
      <w:r w:rsidRPr="005E1011">
        <w:rPr>
          <w:i/>
        </w:rPr>
        <w:t>Chuang et al.</w:t>
      </w:r>
      <w:r>
        <w:t xml:space="preserve">, 2013) has been mounted on the international space station in 2015 with a three year planned mission.  Traditional lidar instruments have looked in the nadir direction (either straight down or up) however some instruments have looked slightly off-nadir, both can be seen in </w:t>
      </w:r>
      <w:r w:rsidRPr="001F785B">
        <w:fldChar w:fldCharType="begin"/>
      </w:r>
      <w:r w:rsidRPr="001F785B">
        <w:instrText xml:space="preserve"> REF _Ref433639889 \h  \* MERGEFORMAT </w:instrText>
      </w:r>
      <w:r w:rsidRPr="001F785B">
        <w:fldChar w:fldCharType="separate"/>
      </w:r>
      <w:r w:rsidRPr="002C5226">
        <w:rPr>
          <w:szCs w:val="24"/>
        </w:rPr>
        <w:t>Figure 2-</w:t>
      </w:r>
      <w:r>
        <w:rPr>
          <w:szCs w:val="24"/>
        </w:rPr>
        <w:t>4</w:t>
      </w:r>
      <w:r w:rsidRPr="001F785B">
        <w:fldChar w:fldCharType="end"/>
      </w:r>
      <w:r>
        <w:t>. Lidar measurements have been used to determine aerosol plumbs from volcanos (</w:t>
      </w:r>
      <w:proofErr w:type="spellStart"/>
      <w:r w:rsidRPr="001A647C">
        <w:rPr>
          <w:i/>
        </w:rPr>
        <w:t>Chazette</w:t>
      </w:r>
      <w:proofErr w:type="spellEnd"/>
      <w:r w:rsidRPr="001A647C">
        <w:rPr>
          <w:i/>
        </w:rPr>
        <w:t xml:space="preserve"> et al.</w:t>
      </w:r>
      <w:r>
        <w:t xml:space="preserve">, 1995; </w:t>
      </w:r>
      <w:proofErr w:type="spellStart"/>
      <w:r w:rsidRPr="001A647C">
        <w:rPr>
          <w:i/>
        </w:rPr>
        <w:t>Sawamura</w:t>
      </w:r>
      <w:proofErr w:type="spellEnd"/>
      <w:r w:rsidRPr="001A647C">
        <w:rPr>
          <w:i/>
        </w:rPr>
        <w:t xml:space="preserve"> et al.</w:t>
      </w:r>
      <w:r>
        <w:t>, 2012) and long term trends (</w:t>
      </w:r>
      <w:r w:rsidRPr="001A647C">
        <w:rPr>
          <w:i/>
        </w:rPr>
        <w:t>Hofmann et al.</w:t>
      </w:r>
      <w:r>
        <w:t>, 2009).</w:t>
      </w:r>
    </w:p>
    <w:p w14:paraId="28C88D9F" w14:textId="77777777" w:rsidR="00706E41" w:rsidRDefault="00706E41" w:rsidP="00935A8D">
      <w:pPr>
        <w:pStyle w:val="BodyText"/>
        <w:jc w:val="both"/>
      </w:pPr>
      <w:r>
        <w:t xml:space="preserve">CALIPSO is a joint mission developed between the National Aeronautics and Space Administration (NASA) and the Centre National </w:t>
      </w:r>
      <w:proofErr w:type="spellStart"/>
      <w:r>
        <w:t>d'Etudes</w:t>
      </w:r>
      <w:proofErr w:type="spellEnd"/>
      <w:r>
        <w:t xml:space="preserve"> </w:t>
      </w:r>
      <w:proofErr w:type="spellStart"/>
      <w:r>
        <w:t>Spatiales</w:t>
      </w:r>
      <w:proofErr w:type="spellEnd"/>
      <w:r>
        <w:t xml:space="preserve"> (CNES) of the United States and France respectively. It uses a two wavelength polarized lidar system to achieve high resolution aerosol and cloud retrievals along the satellite's orbital track with global coverage from 82</w:t>
      </w:r>
      <w:r>
        <w:rPr>
          <w:vertAlign w:val="superscript"/>
        </w:rPr>
        <w:t>o</w:t>
      </w:r>
      <w:r>
        <w:t>S to 82</w:t>
      </w:r>
      <w:r>
        <w:rPr>
          <w:vertAlign w:val="superscript"/>
        </w:rPr>
        <w:t>o</w:t>
      </w:r>
      <w:r>
        <w:t>N (</w:t>
      </w:r>
      <w:r w:rsidRPr="00935A8D">
        <w:rPr>
          <w:i/>
        </w:rPr>
        <w:t>Young and Vaughan</w:t>
      </w:r>
      <w:r>
        <w:t xml:space="preserve">, 2009). CALIPSO nominally </w:t>
      </w:r>
      <w:r w:rsidRPr="00222E24">
        <w:t xml:space="preserve">measures </w:t>
      </w:r>
      <w:r>
        <w:t xml:space="preserve">backscatter profiles approximately every 300 m along track with approximately </w:t>
      </w:r>
      <w:r w:rsidRPr="00935A8D">
        <w:t>200</w:t>
      </w:r>
      <w:r>
        <w:t> </w:t>
      </w:r>
      <w:r w:rsidRPr="00935A8D">
        <w:t>m</w:t>
      </w:r>
      <w:r>
        <w:t xml:space="preserve"> vertical resolution</w:t>
      </w:r>
      <w:r w:rsidRPr="00222E24">
        <w:t xml:space="preserve">. </w:t>
      </w:r>
      <w:r>
        <w:t xml:space="preserve"> However, the stratospheric backscatter signal is weak and requires averaging of only the night time measurements over several days and typically yielding resolutions of 0.5 km vertically and 500 km horizontally (</w:t>
      </w:r>
      <w:r w:rsidRPr="00935A8D">
        <w:rPr>
          <w:i/>
        </w:rPr>
        <w:t>Vernier et al</w:t>
      </w:r>
      <w:r>
        <w:t>, 2011b</w:t>
      </w:r>
      <w:r w:rsidRPr="00222E24">
        <w:t>)</w:t>
      </w:r>
      <w:r>
        <w:t>.  Additionally, the uncertainty in the calibration with respect to the molecular background is on the order of the stratospheric aerosol signal and leads to a potential bias in the stratospheric measurements (</w:t>
      </w:r>
      <w:r w:rsidRPr="00935A8D">
        <w:rPr>
          <w:i/>
        </w:rPr>
        <w:t>Rogers et al.</w:t>
      </w:r>
      <w:r>
        <w:t xml:space="preserve">, 2011).  CALIPSO was launched in 2006 and although it is presently still operational, it is also operating beyond its design lifetime. </w:t>
      </w:r>
    </w:p>
    <w:p w14:paraId="30EDDE0F" w14:textId="77777777" w:rsidR="00706E41" w:rsidRDefault="00706E41" w:rsidP="005E1011">
      <w:pPr>
        <w:pStyle w:val="BodyText"/>
        <w:keepNext/>
        <w:ind w:firstLine="0"/>
        <w:jc w:val="both"/>
      </w:pPr>
      <w:r>
        <w:rPr>
          <w:noProof/>
        </w:rPr>
        <w:lastRenderedPageBreak/>
        <w:drawing>
          <wp:inline distT="0" distB="0" distL="0" distR="0" wp14:anchorId="14634ED3" wp14:editId="40D3B564">
            <wp:extent cx="5943600" cy="3373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LidarGeometry.tif"/>
                    <pic:cNvPicPr/>
                  </pic:nvPicPr>
                  <pic:blipFill>
                    <a:blip r:embed="rId13">
                      <a:extLst>
                        <a:ext uri="{28A0092B-C50C-407E-A947-70E740481C1C}">
                          <a14:useLocalDpi xmlns:a14="http://schemas.microsoft.com/office/drawing/2010/main" val="0"/>
                        </a:ext>
                      </a:extLst>
                    </a:blip>
                    <a:stretch>
                      <a:fillRect/>
                    </a:stretch>
                  </pic:blipFill>
                  <pic:spPr>
                    <a:xfrm>
                      <a:off x="0" y="0"/>
                      <a:ext cx="5943600" cy="3373755"/>
                    </a:xfrm>
                    <a:prstGeom prst="rect">
                      <a:avLst/>
                    </a:prstGeom>
                  </pic:spPr>
                </pic:pic>
              </a:graphicData>
            </a:graphic>
          </wp:inline>
        </w:drawing>
      </w:r>
    </w:p>
    <w:p w14:paraId="306CC25D" w14:textId="77777777" w:rsidR="00706E41" w:rsidRDefault="00706E41" w:rsidP="00D62BA2">
      <w:pPr>
        <w:pStyle w:val="Caption"/>
        <w:spacing w:before="0" w:after="0"/>
        <w:jc w:val="both"/>
        <w:rPr>
          <w:b w:val="0"/>
          <w:szCs w:val="24"/>
        </w:rPr>
      </w:pPr>
      <w:bookmarkStart w:id="251" w:name="_Ref433639889"/>
      <w:bookmarkStart w:id="252" w:name="_Toc435878544"/>
      <w:bookmarkStart w:id="253" w:name="_Toc452973851"/>
      <w:r w:rsidRPr="00DB2FD3">
        <w:rPr>
          <w:szCs w:val="24"/>
        </w:rPr>
        <w:t>Figure 2-</w:t>
      </w:r>
      <w:r w:rsidRPr="00DB2FD3">
        <w:rPr>
          <w:szCs w:val="24"/>
        </w:rPr>
        <w:fldChar w:fldCharType="begin"/>
      </w:r>
      <w:r w:rsidRPr="00DB2FD3">
        <w:rPr>
          <w:szCs w:val="24"/>
        </w:rPr>
        <w:instrText xml:space="preserve"> SEQ Figure \* ARABIC </w:instrText>
      </w:r>
      <w:r w:rsidRPr="00DB2FD3">
        <w:rPr>
          <w:szCs w:val="24"/>
        </w:rPr>
        <w:fldChar w:fldCharType="separate"/>
      </w:r>
      <w:r w:rsidRPr="00DB2FD3">
        <w:rPr>
          <w:noProof/>
          <w:szCs w:val="24"/>
        </w:rPr>
        <w:t>4</w:t>
      </w:r>
      <w:r w:rsidRPr="00DB2FD3">
        <w:rPr>
          <w:szCs w:val="24"/>
        </w:rPr>
        <w:fldChar w:fldCharType="end"/>
      </w:r>
      <w:bookmarkEnd w:id="251"/>
      <w:r w:rsidRPr="002C5226">
        <w:rPr>
          <w:b w:val="0"/>
          <w:szCs w:val="24"/>
        </w:rPr>
        <w:t>:</w:t>
      </w:r>
      <w:r w:rsidRPr="00F515A1">
        <w:rPr>
          <w:b w:val="0"/>
          <w:szCs w:val="24"/>
        </w:rPr>
        <w:t xml:space="preserve"> </w:t>
      </w:r>
      <w:r w:rsidRPr="00935A8D">
        <w:rPr>
          <w:b w:val="0"/>
          <w:szCs w:val="24"/>
        </w:rPr>
        <w:t>L</w:t>
      </w:r>
      <w:r>
        <w:rPr>
          <w:b w:val="0"/>
          <w:szCs w:val="24"/>
        </w:rPr>
        <w:t>idar</w:t>
      </w:r>
      <w:r w:rsidRPr="00935A8D">
        <w:rPr>
          <w:b w:val="0"/>
          <w:szCs w:val="24"/>
        </w:rPr>
        <w:t xml:space="preserve"> instrument showing a measurement</w:t>
      </w:r>
      <w:r>
        <w:rPr>
          <w:b w:val="0"/>
          <w:szCs w:val="24"/>
        </w:rPr>
        <w:t>s</w:t>
      </w:r>
      <w:r w:rsidRPr="00935A8D">
        <w:rPr>
          <w:b w:val="0"/>
          <w:szCs w:val="24"/>
        </w:rPr>
        <w:t xml:space="preserve"> in both the nadir and off</w:t>
      </w:r>
      <w:r>
        <w:rPr>
          <w:b w:val="0"/>
          <w:szCs w:val="24"/>
        </w:rPr>
        <w:t>-</w:t>
      </w:r>
      <w:r w:rsidRPr="00935A8D">
        <w:rPr>
          <w:b w:val="0"/>
          <w:szCs w:val="24"/>
        </w:rPr>
        <w:t>nadir lines of sight.</w:t>
      </w:r>
      <w:bookmarkEnd w:id="252"/>
      <w:bookmarkEnd w:id="253"/>
    </w:p>
    <w:p w14:paraId="57692640" w14:textId="77777777" w:rsidR="00706E41" w:rsidRPr="005E1011" w:rsidRDefault="00706E41" w:rsidP="005E1011"/>
    <w:p w14:paraId="77ED557D" w14:textId="77777777" w:rsidR="00706E41" w:rsidRDefault="00706E41" w:rsidP="003D416A">
      <w:pPr>
        <w:pStyle w:val="Heading2"/>
      </w:pPr>
      <w:bookmarkStart w:id="254" w:name="_Toc452973717"/>
      <w:r>
        <w:t>2.3.4 Limb Scatter</w:t>
      </w:r>
      <w:bookmarkEnd w:id="254"/>
    </w:p>
    <w:p w14:paraId="66F5A05B" w14:textId="77777777" w:rsidR="00706E41" w:rsidRDefault="00706E41" w:rsidP="00954FF1">
      <w:pPr>
        <w:pStyle w:val="BodyText"/>
        <w:jc w:val="both"/>
      </w:pPr>
      <w:r>
        <w:t xml:space="preserve">The limb scatter technique measures light that is scattered into the line of sight of the instrument from atmospheric interactions. These scattering interactions can undergo either single or multiple scattering events. Single scatter is when light from the sun interacts with a particle in the atmosphere and scatters it directly into the line of sight of the instrument. Multiple scatter is when the photon of light undergoes several scattering events before entering the line of sight including scattering off of multiple particles in the atmosphere or scattering off of the ground. These events can occur any number of times before entering the instrument. The geometry for the limb scatter technique can be seen in </w:t>
      </w:r>
      <w:r w:rsidRPr="001F785B">
        <w:fldChar w:fldCharType="begin"/>
      </w:r>
      <w:r w:rsidRPr="001F785B">
        <w:instrText xml:space="preserve"> REF _Ref434222559 \h  \* MERGEFORMAT </w:instrText>
      </w:r>
      <w:r w:rsidRPr="001F785B">
        <w:fldChar w:fldCharType="separate"/>
      </w:r>
      <w:r w:rsidRPr="00DB0B24">
        <w:rPr>
          <w:szCs w:val="24"/>
        </w:rPr>
        <w:t>Figure 2-5</w:t>
      </w:r>
      <w:r w:rsidRPr="001F785B">
        <w:fldChar w:fldCharType="end"/>
      </w:r>
      <w:r>
        <w:t xml:space="preserve"> and demonstrates the defining angles for this method. All angles are defined from the tangent point, which is the point where the distance between the line of sight and the surface of the earth is minimized, represented by the black dot. The Solar Zenith Angle (SZA) is the angle between the local vertical and the direction of the sun; </w:t>
      </w:r>
      <w:r>
        <w:lastRenderedPageBreak/>
        <w:t xml:space="preserve">the Solar Scattering Angle (SSA) is the defined to be between the direction of the sun and the line of sight and the Solar Azimuth Angle (SAA) is the angle between the projection of the sun on the plane of the line of sight and the line of sight. These angles can also be seen on </w:t>
      </w:r>
      <w:r w:rsidRPr="00647F9E">
        <w:fldChar w:fldCharType="begin"/>
      </w:r>
      <w:r w:rsidRPr="00647F9E">
        <w:instrText xml:space="preserve"> REF _Ref434222559 \h  \* MERGEFORMAT </w:instrText>
      </w:r>
      <w:r w:rsidRPr="00647F9E">
        <w:fldChar w:fldCharType="separate"/>
      </w:r>
      <w:r w:rsidRPr="00DB0B24">
        <w:rPr>
          <w:szCs w:val="24"/>
        </w:rPr>
        <w:t>Figure 2-5</w:t>
      </w:r>
      <w:r w:rsidRPr="00647F9E">
        <w:fldChar w:fldCharType="end"/>
      </w:r>
      <w:r w:rsidRPr="009B5D10">
        <w:t>.</w:t>
      </w:r>
    </w:p>
    <w:p w14:paraId="7815BE50" w14:textId="77777777" w:rsidR="00706E41" w:rsidRDefault="00706E41" w:rsidP="00954FF1">
      <w:pPr>
        <w:pStyle w:val="BodyText"/>
        <w:keepNext/>
        <w:ind w:firstLine="0"/>
      </w:pPr>
      <w:r>
        <w:rPr>
          <w:noProof/>
        </w:rPr>
        <w:drawing>
          <wp:inline distT="0" distB="0" distL="0" distR="0" wp14:anchorId="14E294C6" wp14:editId="5372226E">
            <wp:extent cx="5629110" cy="2187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5474.tmp"/>
                    <pic:cNvPicPr/>
                  </pic:nvPicPr>
                  <pic:blipFill rotWithShape="1">
                    <a:blip r:embed="rId14" cstate="print">
                      <a:extLst>
                        <a:ext uri="{28A0092B-C50C-407E-A947-70E740481C1C}">
                          <a14:useLocalDpi xmlns:a14="http://schemas.microsoft.com/office/drawing/2010/main" val="0"/>
                        </a:ext>
                      </a:extLst>
                    </a:blip>
                    <a:srcRect l="3380" t="16090" r="1855" b="6430"/>
                    <a:stretch/>
                  </pic:blipFill>
                  <pic:spPr bwMode="auto">
                    <a:xfrm>
                      <a:off x="0" y="0"/>
                      <a:ext cx="5632517" cy="2188899"/>
                    </a:xfrm>
                    <a:prstGeom prst="rect">
                      <a:avLst/>
                    </a:prstGeom>
                    <a:ln>
                      <a:noFill/>
                    </a:ln>
                    <a:extLst>
                      <a:ext uri="{53640926-AAD7-44D8-BBD7-CCE9431645EC}">
                        <a14:shadowObscured xmlns:a14="http://schemas.microsoft.com/office/drawing/2010/main"/>
                      </a:ext>
                    </a:extLst>
                  </pic:spPr>
                </pic:pic>
              </a:graphicData>
            </a:graphic>
          </wp:inline>
        </w:drawing>
      </w:r>
    </w:p>
    <w:p w14:paraId="7532FB8B" w14:textId="77777777" w:rsidR="00706E41" w:rsidRDefault="00706E41" w:rsidP="00D62BA2">
      <w:pPr>
        <w:pStyle w:val="Caption"/>
        <w:spacing w:before="0" w:after="0"/>
        <w:jc w:val="both"/>
        <w:rPr>
          <w:b w:val="0"/>
          <w:szCs w:val="24"/>
        </w:rPr>
      </w:pPr>
      <w:bookmarkStart w:id="255" w:name="_Ref434222559"/>
      <w:bookmarkStart w:id="256" w:name="_Toc435878545"/>
      <w:bookmarkStart w:id="257" w:name="_Toc452973852"/>
      <w:r w:rsidRPr="00F066F9">
        <w:rPr>
          <w:szCs w:val="24"/>
          <w:rPrChange w:id="258" w:author="Elash, Brenden" w:date="2016-06-09T16:04:00Z">
            <w:rPr>
              <w:b w:val="0"/>
              <w:szCs w:val="24"/>
            </w:rPr>
          </w:rPrChange>
        </w:rPr>
        <w:t>Figure 2-</w:t>
      </w:r>
      <w:r w:rsidRPr="00F066F9">
        <w:rPr>
          <w:szCs w:val="24"/>
          <w:rPrChange w:id="259" w:author="Elash, Brenden" w:date="2016-06-09T16:04:00Z">
            <w:rPr>
              <w:b w:val="0"/>
              <w:szCs w:val="24"/>
            </w:rPr>
          </w:rPrChange>
        </w:rPr>
        <w:fldChar w:fldCharType="begin"/>
      </w:r>
      <w:r w:rsidRPr="00F066F9">
        <w:rPr>
          <w:szCs w:val="24"/>
          <w:rPrChange w:id="260" w:author="Elash, Brenden" w:date="2016-06-09T16:04:00Z">
            <w:rPr>
              <w:b w:val="0"/>
              <w:szCs w:val="24"/>
            </w:rPr>
          </w:rPrChange>
        </w:rPr>
        <w:instrText xml:space="preserve"> SEQ Figure \* ARABIC </w:instrText>
      </w:r>
      <w:r w:rsidRPr="00F066F9">
        <w:rPr>
          <w:szCs w:val="24"/>
          <w:rPrChange w:id="261" w:author="Elash, Brenden" w:date="2016-06-09T16:04:00Z">
            <w:rPr>
              <w:b w:val="0"/>
              <w:szCs w:val="24"/>
            </w:rPr>
          </w:rPrChange>
        </w:rPr>
        <w:fldChar w:fldCharType="separate"/>
      </w:r>
      <w:r w:rsidRPr="00F066F9">
        <w:rPr>
          <w:noProof/>
          <w:szCs w:val="24"/>
          <w:rPrChange w:id="262" w:author="Elash, Brenden" w:date="2016-06-09T16:04:00Z">
            <w:rPr>
              <w:b w:val="0"/>
              <w:noProof/>
              <w:szCs w:val="24"/>
            </w:rPr>
          </w:rPrChange>
        </w:rPr>
        <w:t>5</w:t>
      </w:r>
      <w:r w:rsidRPr="00F066F9">
        <w:rPr>
          <w:szCs w:val="24"/>
          <w:rPrChange w:id="263" w:author="Elash, Brenden" w:date="2016-06-09T16:04:00Z">
            <w:rPr>
              <w:b w:val="0"/>
              <w:szCs w:val="24"/>
            </w:rPr>
          </w:rPrChange>
        </w:rPr>
        <w:fldChar w:fldCharType="end"/>
      </w:r>
      <w:bookmarkEnd w:id="255"/>
      <w:r w:rsidRPr="002C5226">
        <w:rPr>
          <w:b w:val="0"/>
          <w:szCs w:val="24"/>
        </w:rPr>
        <w:t>:</w:t>
      </w:r>
      <w:r w:rsidRPr="004A68D5">
        <w:rPr>
          <w:b w:val="0"/>
          <w:szCs w:val="24"/>
        </w:rPr>
        <w:t xml:space="preserve"> </w:t>
      </w:r>
      <w:r w:rsidRPr="00954FF1">
        <w:rPr>
          <w:b w:val="0"/>
          <w:szCs w:val="24"/>
        </w:rPr>
        <w:t>Limb scattering geometry measurement for an instrument where single and multiple scattering events occur.</w:t>
      </w:r>
      <w:bookmarkEnd w:id="256"/>
      <w:bookmarkEnd w:id="257"/>
    </w:p>
    <w:p w14:paraId="3FE906B2" w14:textId="77777777" w:rsidR="00706E41" w:rsidRPr="00954FF1" w:rsidRDefault="00706E41" w:rsidP="00954FF1"/>
    <w:p w14:paraId="69B2B699" w14:textId="4006396F" w:rsidR="00706E41" w:rsidRDefault="00706E41" w:rsidP="00954FF1">
      <w:pPr>
        <w:pStyle w:val="BodyText"/>
        <w:jc w:val="both"/>
      </w:pPr>
      <w:r>
        <w:t xml:space="preserve">The limb scatter method yields </w:t>
      </w:r>
      <w:r w:rsidR="004C2C7A">
        <w:t xml:space="preserve">relatively good </w:t>
      </w:r>
      <w:r>
        <w:t>vertical resolution and allows for measurements to be taken during any daylight period with good Signal to Noise Ratio (SNR), however it requires the use of a complex forward model to calculate the scattering events along with some a priori knowledge of the aerosol scattering cross section in order to retrieve the extinction coefficient profile. The model needs to accurately determine the effect of multiple scatter since it consists of 10-50% of the measured signal depending of the specific geometry and wavelength (</w:t>
      </w:r>
      <w:proofErr w:type="spellStart"/>
      <w:r w:rsidRPr="00745CB4">
        <w:rPr>
          <w:i/>
        </w:rPr>
        <w:t>Oikarinen</w:t>
      </w:r>
      <w:proofErr w:type="spellEnd"/>
      <w:r w:rsidRPr="00745CB4">
        <w:rPr>
          <w:i/>
        </w:rPr>
        <w:t xml:space="preserve"> et al.</w:t>
      </w:r>
      <w:r>
        <w:t xml:space="preserve">, 1999). Furthermore, due to the complex nature of the problem; a large amount of computational time and memory is required for an accurate calculation. </w:t>
      </w:r>
    </w:p>
    <w:p w14:paraId="081406EB" w14:textId="77777777" w:rsidR="00706E41" w:rsidRPr="00745CB4" w:rsidRDefault="00706E41" w:rsidP="00954FF1">
      <w:pPr>
        <w:pStyle w:val="BodyText"/>
        <w:jc w:val="both"/>
      </w:pPr>
      <w:r>
        <w:t>The first use of l</w:t>
      </w:r>
      <w:r w:rsidRPr="0098438A">
        <w:t xml:space="preserve">imb scatter was on the Solar Mesosphere Explorer (SME) </w:t>
      </w:r>
      <w:r>
        <w:t>(</w:t>
      </w:r>
      <w:r w:rsidRPr="00E05ED1">
        <w:rPr>
          <w:i/>
        </w:rPr>
        <w:t>Barth et al.</w:t>
      </w:r>
      <w:r>
        <w:t>, 1983)</w:t>
      </w:r>
      <w:r w:rsidRPr="0098438A">
        <w:t xml:space="preserve"> to measure </w:t>
      </w:r>
      <w:r>
        <w:t xml:space="preserve">mesospheric </w:t>
      </w:r>
      <w:r w:rsidRPr="0098438A">
        <w:t>ozone profiles in 1981.</w:t>
      </w:r>
      <w:r>
        <w:t xml:space="preserve"> Much later, other limb scatter instruments were launched into low earth orbit that had the capability to determine aerosol extinction</w:t>
      </w:r>
      <w:del w:id="264" w:author="Elash, Brenden" w:date="2016-06-09T09:41:00Z">
        <w:r w:rsidDel="00EC028A">
          <w:delText>s</w:delText>
        </w:r>
      </w:del>
      <w:r>
        <w:t xml:space="preserve"> including the Optical Spectrograph and </w:t>
      </w:r>
      <w:proofErr w:type="spellStart"/>
      <w:r>
        <w:t>InfraRed</w:t>
      </w:r>
      <w:proofErr w:type="spellEnd"/>
      <w:r>
        <w:t xml:space="preserve"> Imaging System (OSIRIS) launched on the Odin </w:t>
      </w:r>
      <w:r>
        <w:lastRenderedPageBreak/>
        <w:t>satellite in 2001 (</w:t>
      </w:r>
      <w:r w:rsidRPr="001B2F70">
        <w:rPr>
          <w:i/>
        </w:rPr>
        <w:t>Llewellyn et al.</w:t>
      </w:r>
      <w:r>
        <w:t xml:space="preserve">, 2004) and the </w:t>
      </w:r>
      <w:proofErr w:type="spellStart"/>
      <w:r>
        <w:t>SCanning</w:t>
      </w:r>
      <w:proofErr w:type="spellEnd"/>
      <w:r>
        <w:t xml:space="preserve"> Imaging Absorption </w:t>
      </w:r>
      <w:proofErr w:type="spellStart"/>
      <w:r>
        <w:t>spectroMeter</w:t>
      </w:r>
      <w:proofErr w:type="spellEnd"/>
      <w:r>
        <w:t xml:space="preserve"> for Atmospheric </w:t>
      </w:r>
      <w:proofErr w:type="spellStart"/>
      <w:r>
        <w:t>CHartographY</w:t>
      </w:r>
      <w:proofErr w:type="spellEnd"/>
      <w:r>
        <w:t xml:space="preserve"> (SCIAMACHY) on </w:t>
      </w:r>
      <w:proofErr w:type="spellStart"/>
      <w:r>
        <w:t>Envisat</w:t>
      </w:r>
      <w:proofErr w:type="spellEnd"/>
      <w:r>
        <w:t xml:space="preserve"> launched in 2002 (</w:t>
      </w:r>
      <w:proofErr w:type="spellStart"/>
      <w:r w:rsidRPr="001B2F70">
        <w:rPr>
          <w:i/>
        </w:rPr>
        <w:t>Bovensmann</w:t>
      </w:r>
      <w:proofErr w:type="spellEnd"/>
      <w:r w:rsidRPr="001B2F70">
        <w:rPr>
          <w:i/>
        </w:rPr>
        <w:t xml:space="preserve"> et al.</w:t>
      </w:r>
      <w:r>
        <w:t xml:space="preserve">, 1999). Both of these instruments are scanning grating spectrometers which can gather a single tangent point and scans the atmosphere to complete a vertical profile. </w:t>
      </w:r>
    </w:p>
    <w:p w14:paraId="035A181A" w14:textId="424B4F12" w:rsidR="00706E41" w:rsidRDefault="00706E41" w:rsidP="00954FF1">
      <w:pPr>
        <w:pStyle w:val="BodyText"/>
        <w:jc w:val="both"/>
      </w:pPr>
      <w:r>
        <w:t>The OSIRIS version 5.07 data product provides 750 nm extinction profiles at approximately 2 km vertical resolution (</w:t>
      </w:r>
      <w:r w:rsidRPr="001B2F70">
        <w:rPr>
          <w:i/>
        </w:rPr>
        <w:t>Bourassa et al.</w:t>
      </w:r>
      <w:r>
        <w:t>, 2007) and has been shown to agree relatively well, generally within 15%, with SAGE II and SAGE III occultation measurements (</w:t>
      </w:r>
      <w:r w:rsidRPr="001B2F70">
        <w:rPr>
          <w:i/>
        </w:rPr>
        <w:t>Bourassa et al.</w:t>
      </w:r>
      <w:r>
        <w:t xml:space="preserve">, 2012b; </w:t>
      </w:r>
      <w:proofErr w:type="spellStart"/>
      <w:r w:rsidRPr="00491D13">
        <w:rPr>
          <w:i/>
        </w:rPr>
        <w:t>Rieger</w:t>
      </w:r>
      <w:proofErr w:type="spellEnd"/>
      <w:r w:rsidRPr="00491D13">
        <w:rPr>
          <w:i/>
        </w:rPr>
        <w:t xml:space="preserve"> et al.</w:t>
      </w:r>
      <w:r>
        <w:t>, 2015).  The SCIAMACHY instrument uses a retrieval technique essentially similar to OSIRIS to retrieve aerosol profiles at 750 nm with approximately 3 km vertical resolution (</w:t>
      </w:r>
      <w:r w:rsidRPr="00491D13">
        <w:rPr>
          <w:i/>
        </w:rPr>
        <w:t>Ernst et al.</w:t>
      </w:r>
      <w:r>
        <w:t xml:space="preserve">, 2012; </w:t>
      </w:r>
      <w:r w:rsidRPr="00491D13">
        <w:rPr>
          <w:i/>
        </w:rPr>
        <w:t xml:space="preserve">von </w:t>
      </w:r>
      <w:proofErr w:type="spellStart"/>
      <w:r w:rsidRPr="00491D13">
        <w:rPr>
          <w:i/>
        </w:rPr>
        <w:t>Savigny</w:t>
      </w:r>
      <w:proofErr w:type="spellEnd"/>
      <w:r w:rsidRPr="00491D13">
        <w:rPr>
          <w:i/>
        </w:rPr>
        <w:t xml:space="preserve"> et al.</w:t>
      </w:r>
      <w:r>
        <w:t xml:space="preserve">, 2015). However SCIAMACHY observations ceased with the demise of </w:t>
      </w:r>
      <w:proofErr w:type="spellStart"/>
      <w:r>
        <w:t>Envisat</w:t>
      </w:r>
      <w:proofErr w:type="spellEnd"/>
      <w:r>
        <w:t xml:space="preserve"> in 2012 and although OSIRIS continues to operate, it is now in the </w:t>
      </w:r>
      <w:del w:id="265" w:author="Elash, Brenden" w:date="2016-06-10T08:26:00Z">
        <w:r w:rsidDel="00CF2784">
          <w:delText xml:space="preserve">fourteenth </w:delText>
        </w:r>
      </w:del>
      <w:ins w:id="266" w:author="Elash, Brenden" w:date="2016-06-10T08:26:00Z">
        <w:r w:rsidR="00CF2784">
          <w:t xml:space="preserve">sixteenth </w:t>
        </w:r>
      </w:ins>
      <w:r>
        <w:t>year of a mission designed for two years.</w:t>
      </w:r>
    </w:p>
    <w:p w14:paraId="325B4FCC" w14:textId="77777777" w:rsidR="00706E41" w:rsidRDefault="00706E41" w:rsidP="000927B6">
      <w:pPr>
        <w:pStyle w:val="BodyText"/>
        <w:jc w:val="both"/>
      </w:pPr>
      <w:r>
        <w:t>The most recently launched limb scatter instrument is the Ozone Mapping Profiler Suite Limb Profiler (OMPS-LP) on the Suomi-NPP satellite in 2011.  Although similar in spectral range and vertical resolution to OSIRIS, OMPS-LP is an imaging spectrometer that vertically images the limb in a single measurement.  The imaging capability of OMPS-LP provides a decrease in the time required to obtain a limb profile and so increases the along track sampling.  Recent work on the feasibility of aerosol retrieval from OMPS-LP measurements show promising results (</w:t>
      </w:r>
      <w:proofErr w:type="spellStart"/>
      <w:r w:rsidRPr="00210627">
        <w:rPr>
          <w:i/>
        </w:rPr>
        <w:t>Rault</w:t>
      </w:r>
      <w:proofErr w:type="spellEnd"/>
      <w:r w:rsidRPr="00210627">
        <w:rPr>
          <w:i/>
        </w:rPr>
        <w:t xml:space="preserve"> and </w:t>
      </w:r>
      <w:proofErr w:type="spellStart"/>
      <w:r w:rsidRPr="00210627">
        <w:rPr>
          <w:i/>
        </w:rPr>
        <w:t>Loughman</w:t>
      </w:r>
      <w:proofErr w:type="spellEnd"/>
      <w:r>
        <w:t>, 2013).</w:t>
      </w:r>
    </w:p>
    <w:p w14:paraId="74112158" w14:textId="621FF65E" w:rsidR="00706E41" w:rsidRDefault="00706E41" w:rsidP="000927B6">
      <w:pPr>
        <w:pStyle w:val="BodyText"/>
        <w:jc w:val="both"/>
        <w:rPr>
          <w:ins w:id="267" w:author="Elash, Brenden" w:date="2016-06-09T13:49:00Z"/>
        </w:rPr>
      </w:pPr>
      <w:r>
        <w:t>An instrument that is currently under development is</w:t>
      </w:r>
      <w:r w:rsidRPr="00222E24">
        <w:t xml:space="preserve"> </w:t>
      </w:r>
      <w:r>
        <w:t>ALTIUS</w:t>
      </w:r>
      <w:r w:rsidRPr="00222E24">
        <w:t xml:space="preserve"> (</w:t>
      </w:r>
      <w:proofErr w:type="spellStart"/>
      <w:r w:rsidRPr="00210627">
        <w:rPr>
          <w:i/>
        </w:rPr>
        <w:t>Dekemper</w:t>
      </w:r>
      <w:proofErr w:type="spellEnd"/>
      <w:r w:rsidRPr="00210627">
        <w:rPr>
          <w:i/>
        </w:rPr>
        <w:t xml:space="preserve"> et al.</w:t>
      </w:r>
      <w:r w:rsidRPr="00222E24">
        <w:t>, 2012)</w:t>
      </w:r>
      <w:r>
        <w:t>, which</w:t>
      </w:r>
      <w:r w:rsidRPr="00222E24">
        <w:t xml:space="preserve"> is a Belgi</w:t>
      </w:r>
      <w:r>
        <w:t>an</w:t>
      </w:r>
      <w:r w:rsidRPr="00222E24">
        <w:t xml:space="preserve"> instrument </w:t>
      </w:r>
      <w:r>
        <w:t xml:space="preserve">concept from the Belgium Institute for Space Aeronomy.  ALTIUS is designed to image </w:t>
      </w:r>
      <w:r w:rsidRPr="00222E24">
        <w:t>limb scatter</w:t>
      </w:r>
      <w:r>
        <w:t>ed</w:t>
      </w:r>
      <w:r w:rsidRPr="00222E24">
        <w:t xml:space="preserve"> </w:t>
      </w:r>
      <w:r>
        <w:t xml:space="preserve">sunlight, both vertically and horizontally across the track through the use of the </w:t>
      </w:r>
      <w:ins w:id="268" w:author="Elash, Brenden" w:date="2016-06-09T09:57:00Z">
        <w:r w:rsidR="00C002F4">
          <w:t>Acousto-Optic Tunable Filter (</w:t>
        </w:r>
      </w:ins>
      <w:commentRangeStart w:id="269"/>
      <w:r>
        <w:t>AOTF</w:t>
      </w:r>
      <w:commentRangeEnd w:id="269"/>
      <w:r w:rsidR="006830FF">
        <w:rPr>
          <w:rStyle w:val="CommentReference"/>
        </w:rPr>
        <w:commentReference w:id="269"/>
      </w:r>
      <w:ins w:id="270" w:author="Elash, Brenden" w:date="2016-06-09T09:57:00Z">
        <w:r w:rsidR="00C002F4">
          <w:t>)</w:t>
        </w:r>
      </w:ins>
      <w:r>
        <w:t xml:space="preserve"> technology (see section 3.1) and </w:t>
      </w:r>
      <w:r>
        <w:lastRenderedPageBreak/>
        <w:t xml:space="preserve">additionally has </w:t>
      </w:r>
      <w:r w:rsidRPr="00222E24">
        <w:t>solar, stellar, and planetary occultation</w:t>
      </w:r>
      <w:r>
        <w:t xml:space="preserve"> modes. ALTIUS is scientifically focused on trace gas measurements, particularly for ozone and the instrument has three channels, each channel with a separate AOTF,  measuring wavelengths from 250-2000 nm which could eventually be used for aerosol extinction </w:t>
      </w:r>
      <w:commentRangeStart w:id="271"/>
      <w:r>
        <w:t>measurements.</w:t>
      </w:r>
      <w:commentRangeEnd w:id="271"/>
      <w:r w:rsidR="006830FF">
        <w:rPr>
          <w:rStyle w:val="CommentReference"/>
        </w:rPr>
        <w:commentReference w:id="271"/>
      </w:r>
    </w:p>
    <w:p w14:paraId="363F83EC" w14:textId="14D9BF5E" w:rsidR="004248EE" w:rsidRPr="00A24B7F" w:rsidRDefault="004248EE" w:rsidP="000927B6">
      <w:pPr>
        <w:pStyle w:val="BodyText"/>
        <w:jc w:val="both"/>
      </w:pPr>
      <w:ins w:id="272" w:author="Elash, Brenden" w:date="2016-06-09T13:49:00Z">
        <w:r>
          <w:t>The limb scatter technique is selected for the ALI</w:t>
        </w:r>
      </w:ins>
      <w:ins w:id="273" w:author="Elash, Brenden" w:date="2016-06-09T13:51:00Z">
        <w:r w:rsidR="00F959A3">
          <w:t xml:space="preserve"> instrument</w:t>
        </w:r>
      </w:ins>
      <w:ins w:id="274" w:author="Elash, Brenden" w:date="2016-06-09T13:53:00Z">
        <w:r w:rsidR="00F959A3">
          <w:t xml:space="preserve">. ALI also </w:t>
        </w:r>
      </w:ins>
      <w:ins w:id="275" w:author="Elash, Brenden" w:date="2016-06-09T13:51:00Z">
        <w:r w:rsidR="00497973">
          <w:t>uses an AOTF to</w:t>
        </w:r>
      </w:ins>
      <w:ins w:id="276" w:author="Elash, Brenden" w:date="2016-06-09T13:53:00Z">
        <w:r w:rsidR="00F959A3">
          <w:t xml:space="preserve"> </w:t>
        </w:r>
      </w:ins>
      <w:ins w:id="277" w:author="Elash, Brenden" w:date="2016-06-09T13:51:00Z">
        <w:r w:rsidR="00F959A3">
          <w:t>spectrally</w:t>
        </w:r>
      </w:ins>
      <w:ins w:id="278" w:author="Elash, Brenden" w:date="2016-06-25T16:13:00Z">
        <w:r w:rsidR="00497973">
          <w:t xml:space="preserve"> image the</w:t>
        </w:r>
      </w:ins>
      <w:ins w:id="279" w:author="Elash, Brenden" w:date="2016-06-09T13:51:00Z">
        <w:r w:rsidR="00F959A3">
          <w:t xml:space="preserve"> filter</w:t>
        </w:r>
      </w:ins>
      <w:ins w:id="280" w:author="Elash, Brenden" w:date="2016-06-09T13:53:00Z">
        <w:r w:rsidR="00F959A3">
          <w:t>ed</w:t>
        </w:r>
      </w:ins>
      <w:ins w:id="281" w:author="Elash, Brenden" w:date="2016-06-09T13:51:00Z">
        <w:r w:rsidR="00F959A3">
          <w:t xml:space="preserve"> scattered signal. </w:t>
        </w:r>
      </w:ins>
      <w:ins w:id="282" w:author="Elash, Brenden" w:date="2016-06-09T13:54:00Z">
        <w:r w:rsidR="00F959A3">
          <w:t xml:space="preserve">This technique </w:t>
        </w:r>
      </w:ins>
      <w:ins w:id="283" w:author="Elash, Brenden" w:date="2016-06-09T13:52:00Z">
        <w:r w:rsidR="00F959A3">
          <w:t xml:space="preserve">was </w:t>
        </w:r>
      </w:ins>
      <w:ins w:id="284" w:author="Elash, Brenden" w:date="2016-06-09T13:54:00Z">
        <w:r w:rsidR="00F959A3">
          <w:t>selected</w:t>
        </w:r>
      </w:ins>
      <w:ins w:id="285" w:author="Elash, Brenden" w:date="2016-06-09T13:52:00Z">
        <w:r w:rsidR="00F959A3">
          <w:t xml:space="preserve"> due to the </w:t>
        </w:r>
      </w:ins>
      <w:ins w:id="286" w:author="Elash, Brenden" w:date="2016-06-09T13:54:00Z">
        <w:r w:rsidR="00F959A3">
          <w:t xml:space="preserve">relatively </w:t>
        </w:r>
      </w:ins>
      <w:ins w:id="287" w:author="Elash, Brenden" w:date="2016-06-09T13:52:00Z">
        <w:r w:rsidR="00F959A3">
          <w:t xml:space="preserve">lax measurement requirement of </w:t>
        </w:r>
      </w:ins>
      <w:ins w:id="288" w:author="Elash, Brenden" w:date="2016-06-09T13:54:00Z">
        <w:r w:rsidR="00F959A3">
          <w:t xml:space="preserve">only requiring </w:t>
        </w:r>
      </w:ins>
      <w:ins w:id="289" w:author="Elash, Brenden" w:date="2016-06-09T13:52:00Z">
        <w:r w:rsidR="00F959A3">
          <w:t xml:space="preserve">sunlit atmosphere to be able to record a high number of </w:t>
        </w:r>
      </w:ins>
      <w:ins w:id="290" w:author="Elash, Brenden" w:date="2016-06-09T13:54:00Z">
        <w:r w:rsidR="00F959A3">
          <w:t>quality measurements</w:t>
        </w:r>
      </w:ins>
      <w:ins w:id="291" w:author="Elash, Brenden" w:date="2016-06-09T13:52:00Z">
        <w:r w:rsidR="00782F75">
          <w:t xml:space="preserve">. </w:t>
        </w:r>
      </w:ins>
      <w:ins w:id="292" w:author="Elash, Brenden" w:date="2016-06-09T14:02:00Z">
        <w:r w:rsidR="00782F75">
          <w:t>Additionally</w:t>
        </w:r>
      </w:ins>
      <w:ins w:id="293" w:author="Elash, Brenden" w:date="2016-06-09T13:52:00Z">
        <w:r w:rsidR="00782F75">
          <w:t xml:space="preserve">, the imaging nature of the AOTF will allow quick measurements that </w:t>
        </w:r>
      </w:ins>
      <w:ins w:id="294" w:author="Elash, Brenden" w:date="2016-06-09T14:02:00Z">
        <w:r w:rsidR="00782F75">
          <w:t>are</w:t>
        </w:r>
      </w:ins>
      <w:ins w:id="295" w:author="Elash, Brenden" w:date="2016-06-09T13:52:00Z">
        <w:r w:rsidR="00782F75">
          <w:t xml:space="preserve"> used to </w:t>
        </w:r>
      </w:ins>
      <w:ins w:id="296" w:author="Elash, Brenden" w:date="2016-06-10T08:27:00Z">
        <w:r w:rsidR="00CF2784">
          <w:t>retrieve</w:t>
        </w:r>
      </w:ins>
      <w:ins w:id="297" w:author="Elash, Brenden" w:date="2016-06-09T13:52:00Z">
        <w:r w:rsidR="00782F75">
          <w:t xml:space="preserve"> </w:t>
        </w:r>
      </w:ins>
      <w:ins w:id="298" w:author="Elash, Brenden" w:date="2016-06-09T14:02:00Z">
        <w:r w:rsidR="00782F75">
          <w:t xml:space="preserve">vertical </w:t>
        </w:r>
      </w:ins>
      <w:ins w:id="299" w:author="Elash, Brenden" w:date="2016-06-09T13:56:00Z">
        <w:r w:rsidR="00782F75">
          <w:t xml:space="preserve">profiles of </w:t>
        </w:r>
      </w:ins>
      <w:ins w:id="300" w:author="Elash, Brenden" w:date="2016-06-09T14:02:00Z">
        <w:r w:rsidR="00782F75">
          <w:t>aerosol</w:t>
        </w:r>
      </w:ins>
      <w:ins w:id="301" w:author="Elash, Brenden" w:date="2016-06-09T13:56:00Z">
        <w:r w:rsidR="00782F75">
          <w:t xml:space="preserve"> </w:t>
        </w:r>
      </w:ins>
      <w:ins w:id="302" w:author="Elash, Brenden" w:date="2016-06-09T14:02:00Z">
        <w:r w:rsidR="00782F75">
          <w:t>extinction.</w:t>
        </w:r>
      </w:ins>
    </w:p>
    <w:p w14:paraId="50391DCF" w14:textId="77777777" w:rsidR="00706E41" w:rsidRDefault="00706E41" w:rsidP="003D416A">
      <w:pPr>
        <w:pStyle w:val="Heading1"/>
      </w:pPr>
      <w:bookmarkStart w:id="303" w:name="_Toc452973718"/>
      <w:r>
        <w:t>2.4 Radiative Transfer</w:t>
      </w:r>
      <w:bookmarkEnd w:id="303"/>
    </w:p>
    <w:p w14:paraId="3A397D52" w14:textId="2851058F" w:rsidR="00706E41" w:rsidRDefault="00706E41" w:rsidP="007E1609">
      <w:pPr>
        <w:pStyle w:val="BodyText"/>
        <w:jc w:val="both"/>
      </w:pPr>
      <w:r>
        <w:t xml:space="preserve">To use the limb scatter technique to determine aerosol extinction and particle size information, an understanding of radiative transfer is required. However, modeling the complex scattering interactions of light within the atmosphere is difficult. In this section, an overview of </w:t>
      </w:r>
      <w:del w:id="304" w:author="Elash, Brenden" w:date="2016-06-08T15:11:00Z">
        <w:r w:rsidDel="00631B11">
          <w:delText xml:space="preserve">scaler </w:delText>
        </w:r>
      </w:del>
      <w:ins w:id="305" w:author="Elash, Brenden" w:date="2016-06-08T15:11:00Z">
        <w:r w:rsidR="00631B11">
          <w:t xml:space="preserve">scalar </w:t>
        </w:r>
      </w:ins>
      <w:r>
        <w:t xml:space="preserve">radiative transfer </w:t>
      </w:r>
      <w:r w:rsidR="006830FF">
        <w:t xml:space="preserve">is </w:t>
      </w:r>
      <w:r>
        <w:t>performed</w:t>
      </w:r>
      <w:r w:rsidR="006830FF">
        <w:t>,</w:t>
      </w:r>
      <w:r>
        <w:t xml:space="preserve"> followed by the necessary modifications to form polarized radiative transfer equations. A description of scattering interactions important to aerosols </w:t>
      </w:r>
      <w:r w:rsidR="006830FF">
        <w:t>is developed</w:t>
      </w:r>
      <w:r>
        <w:t xml:space="preserve">. Finally, an overview of the SASKTRAN radiative transfer model used within this work </w:t>
      </w:r>
      <w:r w:rsidR="006830FF">
        <w:t>is provided</w:t>
      </w:r>
      <w:r>
        <w:t xml:space="preserve">. </w:t>
      </w:r>
    </w:p>
    <w:p w14:paraId="4A897493" w14:textId="77777777" w:rsidR="00706E41" w:rsidRDefault="00706E41" w:rsidP="00D54B14">
      <w:pPr>
        <w:pStyle w:val="Heading2"/>
      </w:pPr>
      <w:bookmarkStart w:id="306" w:name="_Toc452973719"/>
      <w:r>
        <w:t>2.4.1 Scalar Radiative Transfer</w:t>
      </w:r>
      <w:bookmarkEnd w:id="306"/>
    </w:p>
    <w:p w14:paraId="164A17AD" w14:textId="7CE0A4DA" w:rsidR="00706E41" w:rsidRDefault="00706E41" w:rsidP="00A32789">
      <w:pPr>
        <w:pStyle w:val="BodyText"/>
        <w:jc w:val="both"/>
      </w:pPr>
      <w:r>
        <w:t xml:space="preserve">The scattering and absorption processes in the atmosphere are non-trivial and an adequate method to model this interaction is needed. The following </w:t>
      </w:r>
      <w:del w:id="307" w:author="Elash, Brenden" w:date="2016-06-08T15:34:00Z">
        <w:r w:rsidDel="00CD4D6C">
          <w:delText xml:space="preserve">will </w:delText>
        </w:r>
      </w:del>
      <w:r>
        <w:t>present</w:t>
      </w:r>
      <w:ins w:id="308" w:author="Elash, Brenden" w:date="2016-06-08T15:34:00Z">
        <w:r w:rsidR="00CD4D6C">
          <w:t>s</w:t>
        </w:r>
      </w:ins>
      <w:r>
        <w:t xml:space="preserve"> a derivation of radiative transfer equations for the atmosphere with </w:t>
      </w:r>
      <w:del w:id="309" w:author="Elash, Brenden" w:date="2016-06-08T15:11:00Z">
        <w:r w:rsidDel="00631B11">
          <w:delText xml:space="preserve">scaler </w:delText>
        </w:r>
      </w:del>
      <w:ins w:id="310" w:author="Elash, Brenden" w:date="2016-06-08T15:11:00Z">
        <w:r w:rsidR="00631B11">
          <w:t xml:space="preserve">scalar </w:t>
        </w:r>
      </w:ins>
      <w:r>
        <w:t>radiance which does not account for polarization. In order to accurately discuss radiative transfer, a coordinate system must first be defined. If we assume that a ray of light</w:t>
      </w:r>
      <w:proofErr w:type="gramStart"/>
      <w:r>
        <w:t xml:space="preserve">, </w:t>
      </w:r>
      <w:proofErr w:type="gramEnd"/>
      <m:oMath>
        <m:r>
          <w:rPr>
            <w:rFonts w:ascii="Cambria Math" w:hAnsi="Cambria Math"/>
          </w:rPr>
          <m:t>I</m:t>
        </m:r>
      </m:oMath>
      <w:r>
        <w:t xml:space="preserve">, is propagating in a given direction, </w:t>
      </w:r>
      <m:oMath>
        <m:acc>
          <m:accPr>
            <m:ctrlPr>
              <w:rPr>
                <w:rFonts w:ascii="Cambria Math" w:hAnsi="Cambria Math"/>
                <w:i/>
              </w:rPr>
            </m:ctrlPr>
          </m:accPr>
          <m:e>
            <m:r>
              <m:rPr>
                <m:sty m:val="p"/>
              </m:rPr>
              <w:rPr>
                <w:rFonts w:ascii="Cambria Math" w:hAnsi="Cambria Math"/>
              </w:rPr>
              <m:t>Ω</m:t>
            </m:r>
          </m:e>
        </m:acc>
      </m:oMath>
      <w:r>
        <w:t xml:space="preserve">, and starts at a location, </w:t>
      </w:r>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with the initial position of </w:t>
      </w:r>
      <m:oMath>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0</m:t>
            </m:r>
          </m:sub>
        </m:sSub>
      </m:oMath>
      <w:r>
        <w:t xml:space="preserve">, then the position of the ray along the path direction can </w:t>
      </w:r>
      <w:r>
        <w:lastRenderedPageBreak/>
        <w:t xml:space="preserve">be completely defined by its path length, </w:t>
      </w:r>
      <m:oMath>
        <m:r>
          <w:rPr>
            <w:rFonts w:ascii="Cambria Math" w:hAnsi="Cambria Math"/>
          </w:rPr>
          <m:t>s</m:t>
        </m:r>
      </m:oMath>
      <w:r>
        <w:t xml:space="preserve">. The basis of path length </w:t>
      </w:r>
      <w:del w:id="311" w:author="Elash, Brenden" w:date="2016-06-08T15:34:00Z">
        <w:r w:rsidDel="00CD4D6C">
          <w:delText>will be</w:delText>
        </w:r>
      </w:del>
      <w:ins w:id="312" w:author="Elash, Brenden" w:date="2016-06-08T15:34:00Z">
        <w:r w:rsidR="00CD4D6C">
          <w:t>is</w:t>
        </w:r>
      </w:ins>
      <w:r>
        <w:t xml:space="preserve"> used to define the radiative transfer equations.</w:t>
      </w:r>
    </w:p>
    <w:p w14:paraId="337B0D62" w14:textId="4853A9D5" w:rsidR="00706E41" w:rsidRPr="00A15663" w:rsidRDefault="00706E41" w:rsidP="003E0CAD">
      <w:pPr>
        <w:pStyle w:val="BodyText"/>
        <w:jc w:val="both"/>
      </w:pPr>
      <w:r>
        <w:t>The fundamental theory for radiative transfer is known as Beer-Lamberts law. The law describes the change in intensity or radiance of light</w:t>
      </w:r>
      <w:proofErr w:type="gramStart"/>
      <w:r>
        <w:t xml:space="preserve">, </w:t>
      </w:r>
      <w:proofErr w:type="gramEnd"/>
      <m:oMath>
        <m:r>
          <w:rPr>
            <w:rFonts w:ascii="Cambria Math" w:hAnsi="Cambria Math"/>
          </w:rPr>
          <m:t>dI</m:t>
        </m:r>
      </m:oMath>
      <w:r>
        <w:t xml:space="preserve">, as it interacts with a thin layer of space or atmosphere, </w:t>
      </w:r>
      <m:oMath>
        <m:r>
          <w:rPr>
            <w:rFonts w:ascii="Cambria Math" w:hAnsi="Cambria Math"/>
          </w:rPr>
          <m:t>ds</m:t>
        </m:r>
      </m:oMath>
      <w:r>
        <w:t>. The thin layer has particles which affect the attenuation of the light which is dependent on the number of particles, n, and the particle cross section</w:t>
      </w:r>
      <w:proofErr w:type="gramStart"/>
      <w:r>
        <w:t xml:space="preserve">, </w:t>
      </w:r>
      <w:proofErr w:type="gramEnd"/>
      <m:oMath>
        <m:r>
          <w:rPr>
            <w:rFonts w:ascii="Cambria Math" w:hAnsi="Cambria Math"/>
          </w:rPr>
          <m:t>σ</m:t>
        </m:r>
      </m:oMath>
      <w:r>
        <w:t>. If there are several different particles, the attenuation is a summation of the number densities and cross sections. The Beer-Lambert Law gives the following form</w:t>
      </w:r>
    </w:p>
    <w:tbl>
      <w:tblPr>
        <w:tblStyle w:val="TableGrid"/>
        <w:tblW w:w="8050" w:type="dxa"/>
        <w:tblInd w:w="1418" w:type="dxa"/>
        <w:tblLook w:val="04A0" w:firstRow="1" w:lastRow="0" w:firstColumn="1" w:lastColumn="0" w:noHBand="0" w:noVBand="1"/>
      </w:tblPr>
      <w:tblGrid>
        <w:gridCol w:w="6804"/>
        <w:gridCol w:w="1246"/>
      </w:tblGrid>
      <w:tr w:rsidR="00706E41" w14:paraId="102D7D17" w14:textId="77777777" w:rsidTr="000927B6">
        <w:tc>
          <w:tcPr>
            <w:tcW w:w="6804" w:type="dxa"/>
            <w:tcBorders>
              <w:top w:val="nil"/>
              <w:left w:val="nil"/>
              <w:bottom w:val="nil"/>
              <w:right w:val="nil"/>
            </w:tcBorders>
          </w:tcPr>
          <w:p w14:paraId="12BD31A9" w14:textId="374521D2" w:rsidR="00706E41" w:rsidRPr="0076182D" w:rsidRDefault="00DF5AC3" w:rsidP="003E0CAD">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=-I</m:t>
                </m:r>
                <m:d>
                  <m:dPr>
                    <m:ctrlPr>
                      <w:rPr>
                        <w:rFonts w:ascii="Cambria Math" w:hAnsi="Cambria Math"/>
                        <w:i/>
                      </w:rPr>
                    </m:ctrlPr>
                  </m:dPr>
                  <m:e>
                    <m:r>
                      <w:rPr>
                        <w:rFonts w:ascii="Cambria Math" w:hAnsi="Cambria Math"/>
                      </w:rPr>
                      <m:t>s</m:t>
                    </m:r>
                  </m:e>
                </m:d>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14:paraId="7F26D7B0" w14:textId="77777777" w:rsidR="00706E41" w:rsidRDefault="00706E41" w:rsidP="000927B6">
            <w:pPr>
              <w:pStyle w:val="BodyText"/>
              <w:ind w:firstLine="0"/>
              <w:jc w:val="right"/>
            </w:pPr>
            <w:r>
              <w:t>(2.2)</w:t>
            </w:r>
          </w:p>
        </w:tc>
      </w:tr>
    </w:tbl>
    <w:p w14:paraId="3C24A277" w14:textId="77777777" w:rsidR="00706E41" w:rsidRDefault="00706E41" w:rsidP="009C3B73">
      <w:pPr>
        <w:pStyle w:val="BodyText"/>
        <w:ind w:firstLine="0"/>
        <w:jc w:val="both"/>
      </w:pPr>
      <w:r>
        <w:t>The extinction of the particles is a measure of the loss of light over a given distance and is defined as</w:t>
      </w:r>
    </w:p>
    <w:tbl>
      <w:tblPr>
        <w:tblStyle w:val="TableGrid"/>
        <w:tblW w:w="8050" w:type="dxa"/>
        <w:tblInd w:w="1418" w:type="dxa"/>
        <w:tblLook w:val="04A0" w:firstRow="1" w:lastRow="0" w:firstColumn="1" w:lastColumn="0" w:noHBand="0" w:noVBand="1"/>
      </w:tblPr>
      <w:tblGrid>
        <w:gridCol w:w="6804"/>
        <w:gridCol w:w="1246"/>
      </w:tblGrid>
      <w:tr w:rsidR="00706E41" w14:paraId="282382E3" w14:textId="77777777" w:rsidTr="000927B6">
        <w:tc>
          <w:tcPr>
            <w:tcW w:w="6804" w:type="dxa"/>
            <w:tcBorders>
              <w:top w:val="nil"/>
              <w:left w:val="nil"/>
              <w:bottom w:val="nil"/>
              <w:right w:val="nil"/>
            </w:tcBorders>
          </w:tcPr>
          <w:p w14:paraId="6479712A" w14:textId="722F4649" w:rsidR="00706E41" w:rsidRPr="0076182D" w:rsidRDefault="00706E41" w:rsidP="005344FB">
            <w:pPr>
              <w:pStyle w:val="BodyText"/>
              <w:ind w:firstLine="289"/>
              <w:jc w:val="right"/>
              <w:rPr>
                <w:i/>
              </w:rPr>
            </w:pPr>
            <m:oMathPara>
              <m:oMath>
                <m:r>
                  <w:rPr>
                    <w:rFonts w:ascii="Cambria Math" w:hAnsi="Cambria Math"/>
                  </w:rPr>
                  <m:t>k(s)=</m:t>
                </m:r>
                <m:nary>
                  <m:naryPr>
                    <m:chr m:val="∑"/>
                    <m:limLoc m:val="undOvr"/>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d>
                          <m:dPr>
                            <m:ctrlPr>
                              <w:rPr>
                                <w:rFonts w:ascii="Cambria Math" w:hAnsi="Cambria Math"/>
                                <w:i/>
                              </w:rPr>
                            </m:ctrlPr>
                          </m:dPr>
                          <m:e>
                            <m:r>
                              <w:rPr>
                                <w:rFonts w:ascii="Cambria Math" w:hAnsi="Cambria Math"/>
                              </w:rPr>
                              <m:t>s</m:t>
                            </m:r>
                          </m:e>
                        </m:d>
                        <m:r>
                          <w:rPr>
                            <w:rFonts w:ascii="Cambria Math" w:hAnsi="Cambria Math"/>
                          </w:rPr>
                          <m:t>σ</m:t>
                        </m:r>
                      </m:e>
                      <m:sub>
                        <m:r>
                          <w:rPr>
                            <w:rFonts w:ascii="Cambria Math" w:hAnsi="Cambria Math"/>
                          </w:rPr>
                          <m:t>i</m:t>
                        </m:r>
                      </m:sub>
                    </m:sSub>
                    <m:r>
                      <w:rPr>
                        <w:rFonts w:ascii="Cambria Math" w:hAnsi="Cambria Math"/>
                      </w:rPr>
                      <m:t>(s)</m:t>
                    </m:r>
                  </m:e>
                </m:nary>
                <m:r>
                  <w:rPr>
                    <w:rFonts w:ascii="Cambria Math" w:hAnsi="Cambria Math"/>
                  </w:rPr>
                  <m:t>.</m:t>
                </m:r>
              </m:oMath>
            </m:oMathPara>
          </w:p>
        </w:tc>
        <w:tc>
          <w:tcPr>
            <w:tcW w:w="1246" w:type="dxa"/>
            <w:tcBorders>
              <w:top w:val="nil"/>
              <w:left w:val="nil"/>
              <w:bottom w:val="nil"/>
              <w:right w:val="nil"/>
            </w:tcBorders>
            <w:vAlign w:val="center"/>
          </w:tcPr>
          <w:p w14:paraId="21F75278" w14:textId="77777777" w:rsidR="00706E41" w:rsidRDefault="00706E41" w:rsidP="000927B6">
            <w:pPr>
              <w:pStyle w:val="BodyText"/>
              <w:ind w:firstLine="0"/>
              <w:jc w:val="right"/>
            </w:pPr>
            <w:r>
              <w:t>(2.3)</w:t>
            </w:r>
          </w:p>
        </w:tc>
      </w:tr>
    </w:tbl>
    <w:p w14:paraId="75610844" w14:textId="77777777" w:rsidR="00706E41" w:rsidRDefault="00706E41" w:rsidP="003E0CAD">
      <w:pPr>
        <w:pStyle w:val="BodyText"/>
        <w:ind w:firstLine="0"/>
        <w:jc w:val="both"/>
      </w:pPr>
      <w:r>
        <w:t>Integrating Equation 2.2 forms the following result</w:t>
      </w:r>
    </w:p>
    <w:tbl>
      <w:tblPr>
        <w:tblStyle w:val="TableGrid"/>
        <w:tblW w:w="8050" w:type="dxa"/>
        <w:tblInd w:w="1418" w:type="dxa"/>
        <w:tblLook w:val="04A0" w:firstRow="1" w:lastRow="0" w:firstColumn="1" w:lastColumn="0" w:noHBand="0" w:noVBand="1"/>
      </w:tblPr>
      <w:tblGrid>
        <w:gridCol w:w="6804"/>
        <w:gridCol w:w="1246"/>
      </w:tblGrid>
      <w:tr w:rsidR="00706E41" w14:paraId="6A8E99BB" w14:textId="77777777" w:rsidTr="000927B6">
        <w:tc>
          <w:tcPr>
            <w:tcW w:w="6804" w:type="dxa"/>
            <w:tcBorders>
              <w:top w:val="nil"/>
              <w:left w:val="nil"/>
              <w:bottom w:val="nil"/>
              <w:right w:val="nil"/>
            </w:tcBorders>
          </w:tcPr>
          <w:p w14:paraId="268715AF" w14:textId="77777777" w:rsidR="00706E41" w:rsidRPr="0076182D" w:rsidRDefault="00706E41"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0</m:t>
                            </m:r>
                          </m:sub>
                        </m:sSub>
                      </m:sub>
                      <m:sup>
                        <m:sSub>
                          <m:sSubPr>
                            <m:ctrlPr>
                              <w:rPr>
                                <w:rFonts w:ascii="Cambria Math" w:hAnsi="Cambria Math"/>
                                <w:i/>
                              </w:rPr>
                            </m:ctrlPr>
                          </m:sSubPr>
                          <m:e>
                            <m:r>
                              <w:rPr>
                                <w:rFonts w:ascii="Cambria Math" w:hAnsi="Cambria Math"/>
                              </w:rPr>
                              <m:t>s</m:t>
                            </m:r>
                          </m:e>
                          <m:sub>
                            <m:r>
                              <w:rPr>
                                <w:rFonts w:ascii="Cambria Math" w:hAnsi="Cambria Math"/>
                              </w:rPr>
                              <m:t>1</m:t>
                            </m:r>
                          </m:sub>
                        </m:sSub>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sup>
                </m:sSup>
                <m:r>
                  <w:rPr>
                    <w:rFonts w:ascii="Cambria Math" w:hAnsi="Cambria Math"/>
                  </w:rPr>
                  <m:t>.</m:t>
                </m:r>
              </m:oMath>
            </m:oMathPara>
          </w:p>
        </w:tc>
        <w:tc>
          <w:tcPr>
            <w:tcW w:w="1246" w:type="dxa"/>
            <w:tcBorders>
              <w:top w:val="nil"/>
              <w:left w:val="nil"/>
              <w:bottom w:val="nil"/>
              <w:right w:val="nil"/>
            </w:tcBorders>
            <w:vAlign w:val="center"/>
          </w:tcPr>
          <w:p w14:paraId="2757B384" w14:textId="77777777" w:rsidR="00706E41" w:rsidRDefault="00706E41" w:rsidP="000927B6">
            <w:pPr>
              <w:pStyle w:val="BodyText"/>
              <w:ind w:firstLine="0"/>
              <w:jc w:val="right"/>
            </w:pPr>
            <w:r>
              <w:t>(2.4)</w:t>
            </w:r>
          </w:p>
        </w:tc>
      </w:tr>
    </w:tbl>
    <w:p w14:paraId="7BAC7F69" w14:textId="77777777" w:rsidR="00706E41" w:rsidRDefault="00706E41" w:rsidP="003E0CAD">
      <w:pPr>
        <w:pStyle w:val="BodyText"/>
        <w:ind w:firstLine="0"/>
        <w:jc w:val="both"/>
      </w:pPr>
      <w:r>
        <w:t>The optical depth</w:t>
      </w:r>
      <w:proofErr w:type="gramStart"/>
      <w:r>
        <w:t xml:space="preserve">, </w:t>
      </w:r>
      <w:proofErr w:type="gramEnd"/>
      <m:oMath>
        <m:r>
          <w:rPr>
            <w:rFonts w:ascii="Cambria Math" w:hAnsi="Cambria Math"/>
          </w:rPr>
          <m:t>τ(s)</m:t>
        </m:r>
      </m:oMath>
      <w:r>
        <w:t>, is defined as the extinction over the path length simplifying Equation 2.4 to</w:t>
      </w:r>
    </w:p>
    <w:tbl>
      <w:tblPr>
        <w:tblStyle w:val="TableGrid"/>
        <w:tblW w:w="8050" w:type="dxa"/>
        <w:tblInd w:w="1418" w:type="dxa"/>
        <w:tblLook w:val="04A0" w:firstRow="1" w:lastRow="0" w:firstColumn="1" w:lastColumn="0" w:noHBand="0" w:noVBand="1"/>
      </w:tblPr>
      <w:tblGrid>
        <w:gridCol w:w="6804"/>
        <w:gridCol w:w="1246"/>
      </w:tblGrid>
      <w:tr w:rsidR="00706E41" w14:paraId="574CB042" w14:textId="77777777" w:rsidTr="000927B6">
        <w:tc>
          <w:tcPr>
            <w:tcW w:w="6804" w:type="dxa"/>
            <w:tcBorders>
              <w:top w:val="nil"/>
              <w:left w:val="nil"/>
              <w:bottom w:val="nil"/>
              <w:right w:val="nil"/>
            </w:tcBorders>
          </w:tcPr>
          <w:p w14:paraId="23A0CF3D" w14:textId="77777777" w:rsidR="00706E41" w:rsidRPr="0076182D" w:rsidRDefault="00706E41" w:rsidP="00314761">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oMath>
            </m:oMathPara>
          </w:p>
        </w:tc>
        <w:tc>
          <w:tcPr>
            <w:tcW w:w="1246" w:type="dxa"/>
            <w:tcBorders>
              <w:top w:val="nil"/>
              <w:left w:val="nil"/>
              <w:bottom w:val="nil"/>
              <w:right w:val="nil"/>
            </w:tcBorders>
            <w:vAlign w:val="center"/>
          </w:tcPr>
          <w:p w14:paraId="6B3B26CE" w14:textId="77777777" w:rsidR="00706E41" w:rsidRDefault="00706E41" w:rsidP="000927B6">
            <w:pPr>
              <w:pStyle w:val="BodyText"/>
              <w:ind w:firstLine="0"/>
              <w:jc w:val="right"/>
            </w:pPr>
            <w:r>
              <w:t>(2.5)</w:t>
            </w:r>
          </w:p>
        </w:tc>
      </w:tr>
    </w:tbl>
    <w:p w14:paraId="3412C4E5" w14:textId="77777777" w:rsidR="00706E41" w:rsidRDefault="00706E41" w:rsidP="00F60935">
      <w:pPr>
        <w:pStyle w:val="BodyText"/>
        <w:ind w:firstLine="0"/>
        <w:jc w:val="both"/>
      </w:pPr>
      <w:r>
        <w:t xml:space="preserve">The above gives the radiance at point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after it has gone through attenuation </w:t>
      </w:r>
      <w:proofErr w:type="gramStart"/>
      <w:r>
        <w:t xml:space="preserve">from </w:t>
      </w:r>
      <w:proofErr w:type="gramEnd"/>
      <m:oMath>
        <m:sSub>
          <m:sSubPr>
            <m:ctrlPr>
              <w:rPr>
                <w:rFonts w:ascii="Cambria Math" w:hAnsi="Cambria Math"/>
                <w:i/>
              </w:rPr>
            </m:ctrlPr>
          </m:sSubPr>
          <m:e>
            <m:r>
              <w:rPr>
                <w:rFonts w:ascii="Cambria Math" w:hAnsi="Cambria Math"/>
              </w:rPr>
              <m:t>s</m:t>
            </m:r>
          </m:e>
          <m:sub>
            <m:r>
              <w:rPr>
                <w:rFonts w:ascii="Cambria Math" w:hAnsi="Cambria Math"/>
              </w:rPr>
              <m:t>0</m:t>
            </m:r>
          </m:sub>
        </m:sSub>
      </m:oMath>
      <w:r>
        <w:t xml:space="preserve">. </w:t>
      </w:r>
    </w:p>
    <w:p w14:paraId="4F1854C4" w14:textId="77777777" w:rsidR="00706E41" w:rsidRDefault="00706E41" w:rsidP="00314761">
      <w:pPr>
        <w:pStyle w:val="BodyText"/>
        <w:jc w:val="both"/>
      </w:pPr>
      <w:r>
        <w:t xml:space="preserve">Although this form of the Beer-Lambert’s Law is useful for describing the loss of light through scattering or absorbing from an initial source though a medium, the atmosphere also has </w:t>
      </w:r>
      <w:r>
        <w:lastRenderedPageBreak/>
        <w:t>incoming light that is scattered into the line of sight from other directions or emitted from particles. To account for this additional source of light a source term</w:t>
      </w:r>
      <w:proofErr w:type="gramStart"/>
      <w:r>
        <w:t xml:space="preserve">, </w:t>
      </w:r>
      <w:proofErr w:type="gramEnd"/>
      <m:oMath>
        <m:r>
          <w:rPr>
            <w:rFonts w:ascii="Cambria Math" w:hAnsi="Cambria Math"/>
          </w:rPr>
          <m:t>J</m:t>
        </m:r>
      </m:oMath>
      <w:r>
        <w:t xml:space="preserve">, is added to Equation 2.2 to yield </w:t>
      </w:r>
    </w:p>
    <w:tbl>
      <w:tblPr>
        <w:tblStyle w:val="TableGrid"/>
        <w:tblW w:w="8050" w:type="dxa"/>
        <w:tblInd w:w="1418" w:type="dxa"/>
        <w:tblLook w:val="04A0" w:firstRow="1" w:lastRow="0" w:firstColumn="1" w:lastColumn="0" w:noHBand="0" w:noVBand="1"/>
      </w:tblPr>
      <w:tblGrid>
        <w:gridCol w:w="6804"/>
        <w:gridCol w:w="1246"/>
      </w:tblGrid>
      <w:tr w:rsidR="00706E41" w14:paraId="5BA66AFA" w14:textId="77777777" w:rsidTr="000927B6">
        <w:tc>
          <w:tcPr>
            <w:tcW w:w="6804" w:type="dxa"/>
            <w:tcBorders>
              <w:top w:val="nil"/>
              <w:left w:val="nil"/>
              <w:bottom w:val="nil"/>
              <w:right w:val="nil"/>
            </w:tcBorders>
          </w:tcPr>
          <w:p w14:paraId="7378B94B" w14:textId="77777777" w:rsidR="00706E41" w:rsidRPr="0076182D" w:rsidRDefault="00DF5AC3" w:rsidP="007A74EB">
            <w:pPr>
              <w:pStyle w:val="BodyText"/>
              <w:ind w:firstLine="289"/>
              <w:jc w:val="right"/>
              <w:rPr>
                <w:i/>
              </w:rPr>
            </w:pPr>
            <m:oMathPara>
              <m:oMath>
                <m:f>
                  <m:fPr>
                    <m:ctrlPr>
                      <w:rPr>
                        <w:rFonts w:ascii="Cambria Math" w:hAnsi="Cambria Math"/>
                        <w:i/>
                      </w:rPr>
                    </m:ctrlPr>
                  </m:fPr>
                  <m:num>
                    <m:r>
                      <w:rPr>
                        <w:rFonts w:ascii="Cambria Math" w:hAnsi="Cambria Math"/>
                      </w:rPr>
                      <m:t>dI(s)</m:t>
                    </m:r>
                  </m:num>
                  <m:den>
                    <m:r>
                      <w:rPr>
                        <w:rFonts w:ascii="Cambria Math" w:hAnsi="Cambria Math"/>
                      </w:rPr>
                      <m:t>ds</m:t>
                    </m:r>
                  </m:den>
                </m:f>
                <m:r>
                  <w:rPr>
                    <w:rFonts w:ascii="Cambria Math" w:hAnsi="Cambria Math"/>
                  </w:rPr>
                  <m:t>=k(s)(J</m:t>
                </m:r>
                <m:d>
                  <m:dPr>
                    <m:ctrlPr>
                      <w:rPr>
                        <w:rFonts w:ascii="Cambria Math" w:hAnsi="Cambria Math"/>
                        <w:i/>
                      </w:rPr>
                    </m:ctrlPr>
                  </m:dPr>
                  <m:e>
                    <m:r>
                      <w:rPr>
                        <w:rFonts w:ascii="Cambria Math" w:hAnsi="Cambria Math"/>
                      </w:rPr>
                      <m:t>s</m:t>
                    </m:r>
                  </m:e>
                </m:d>
                <m: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oMath>
            </m:oMathPara>
          </w:p>
        </w:tc>
        <w:tc>
          <w:tcPr>
            <w:tcW w:w="1246" w:type="dxa"/>
            <w:tcBorders>
              <w:top w:val="nil"/>
              <w:left w:val="nil"/>
              <w:bottom w:val="nil"/>
              <w:right w:val="nil"/>
            </w:tcBorders>
            <w:vAlign w:val="center"/>
          </w:tcPr>
          <w:p w14:paraId="79696722" w14:textId="77777777" w:rsidR="00706E41" w:rsidRDefault="00706E41" w:rsidP="000927B6">
            <w:pPr>
              <w:pStyle w:val="BodyText"/>
              <w:ind w:firstLine="0"/>
              <w:jc w:val="right"/>
            </w:pPr>
            <w:r>
              <w:t>(2.6)</w:t>
            </w:r>
          </w:p>
        </w:tc>
      </w:tr>
    </w:tbl>
    <w:p w14:paraId="1A62DAC1" w14:textId="77777777" w:rsidR="00706E41" w:rsidRDefault="00706E41" w:rsidP="003E0CAD">
      <w:pPr>
        <w:pStyle w:val="BodyText"/>
        <w:ind w:firstLine="0"/>
        <w:jc w:val="both"/>
      </w:pPr>
      <w:r>
        <w:t>Using the fact that the change in optical depth is defined as</w:t>
      </w:r>
    </w:p>
    <w:tbl>
      <w:tblPr>
        <w:tblStyle w:val="TableGrid"/>
        <w:tblW w:w="8050" w:type="dxa"/>
        <w:tblInd w:w="1418" w:type="dxa"/>
        <w:tblLook w:val="04A0" w:firstRow="1" w:lastRow="0" w:firstColumn="1" w:lastColumn="0" w:noHBand="0" w:noVBand="1"/>
      </w:tblPr>
      <w:tblGrid>
        <w:gridCol w:w="6804"/>
        <w:gridCol w:w="1246"/>
      </w:tblGrid>
      <w:tr w:rsidR="00706E41" w14:paraId="002C36CE" w14:textId="77777777" w:rsidTr="000927B6">
        <w:tc>
          <w:tcPr>
            <w:tcW w:w="6804" w:type="dxa"/>
            <w:tcBorders>
              <w:top w:val="nil"/>
              <w:left w:val="nil"/>
              <w:bottom w:val="nil"/>
              <w:right w:val="nil"/>
            </w:tcBorders>
          </w:tcPr>
          <w:p w14:paraId="5D6EE119" w14:textId="77777777" w:rsidR="00706E41" w:rsidRPr="0076182D" w:rsidRDefault="00706E41" w:rsidP="005344FB">
            <w:pPr>
              <w:pStyle w:val="BodyText"/>
              <w:ind w:firstLine="289"/>
              <w:jc w:val="right"/>
              <w:rPr>
                <w:i/>
              </w:rPr>
            </w:pPr>
            <m:oMathPara>
              <m:oMath>
                <m:r>
                  <w:rPr>
                    <w:rFonts w:ascii="Cambria Math" w:hAnsi="Cambria Math"/>
                  </w:rPr>
                  <m:t>dτ= -k</m:t>
                </m:r>
                <m:d>
                  <m:dPr>
                    <m:ctrlPr>
                      <w:rPr>
                        <w:rFonts w:ascii="Cambria Math" w:hAnsi="Cambria Math"/>
                        <w:i/>
                      </w:rPr>
                    </m:ctrlPr>
                  </m:dPr>
                  <m:e>
                    <m:r>
                      <w:rPr>
                        <w:rFonts w:ascii="Cambria Math" w:hAnsi="Cambria Math"/>
                      </w:rPr>
                      <m:t>s</m:t>
                    </m:r>
                  </m:e>
                </m:d>
                <m:r>
                  <w:rPr>
                    <w:rFonts w:ascii="Cambria Math" w:hAnsi="Cambria Math"/>
                  </w:rPr>
                  <m:t>ds</m:t>
                </m:r>
              </m:oMath>
            </m:oMathPara>
          </w:p>
        </w:tc>
        <w:tc>
          <w:tcPr>
            <w:tcW w:w="1246" w:type="dxa"/>
            <w:tcBorders>
              <w:top w:val="nil"/>
              <w:left w:val="nil"/>
              <w:bottom w:val="nil"/>
              <w:right w:val="nil"/>
            </w:tcBorders>
            <w:vAlign w:val="center"/>
          </w:tcPr>
          <w:p w14:paraId="01BE64C3" w14:textId="77777777" w:rsidR="00706E41" w:rsidRDefault="00706E41" w:rsidP="000927B6">
            <w:pPr>
              <w:pStyle w:val="BodyText"/>
              <w:ind w:firstLine="0"/>
              <w:jc w:val="right"/>
            </w:pPr>
            <w:r>
              <w:t>(2.7)</w:t>
            </w:r>
          </w:p>
        </w:tc>
      </w:tr>
    </w:tbl>
    <w:p w14:paraId="3B3F2586" w14:textId="77777777" w:rsidR="00706E41" w:rsidRDefault="00706E41" w:rsidP="003E0CAD">
      <w:pPr>
        <w:pStyle w:val="BodyText"/>
        <w:ind w:firstLine="0"/>
        <w:jc w:val="both"/>
      </w:pPr>
      <w:r>
        <w:t xml:space="preserve">Equation 2.6 is rearrange to </w:t>
      </w:r>
    </w:p>
    <w:tbl>
      <w:tblPr>
        <w:tblStyle w:val="TableGrid"/>
        <w:tblW w:w="8050" w:type="dxa"/>
        <w:tblInd w:w="1418" w:type="dxa"/>
        <w:tblLook w:val="04A0" w:firstRow="1" w:lastRow="0" w:firstColumn="1" w:lastColumn="0" w:noHBand="0" w:noVBand="1"/>
      </w:tblPr>
      <w:tblGrid>
        <w:gridCol w:w="6804"/>
        <w:gridCol w:w="1246"/>
      </w:tblGrid>
      <w:tr w:rsidR="00706E41" w14:paraId="496C0AAD" w14:textId="77777777" w:rsidTr="000927B6">
        <w:tc>
          <w:tcPr>
            <w:tcW w:w="6804" w:type="dxa"/>
            <w:tcBorders>
              <w:top w:val="nil"/>
              <w:left w:val="nil"/>
              <w:bottom w:val="nil"/>
              <w:right w:val="nil"/>
            </w:tcBorders>
          </w:tcPr>
          <w:p w14:paraId="008F685C" w14:textId="77777777" w:rsidR="00706E41" w:rsidRPr="0076182D" w:rsidRDefault="00DF5AC3" w:rsidP="007A74EB">
            <w:pPr>
              <w:pStyle w:val="BodyText"/>
              <w:ind w:firstLine="289"/>
              <w:jc w:val="right"/>
              <w:rPr>
                <w:i/>
              </w:rPr>
            </w:pPr>
            <m:oMathPara>
              <m:oMath>
                <m:f>
                  <m:fPr>
                    <m:ctrlPr>
                      <w:rPr>
                        <w:rFonts w:ascii="Cambria Math" w:hAnsi="Cambria Math"/>
                        <w:i/>
                      </w:rPr>
                    </m:ctrlPr>
                  </m:fPr>
                  <m:num>
                    <m:r>
                      <w:rPr>
                        <w:rFonts w:ascii="Cambria Math" w:hAnsi="Cambria Math"/>
                      </w:rPr>
                      <m:t>dI(τ)</m:t>
                    </m:r>
                  </m:num>
                  <m:den>
                    <m:r>
                      <w:rPr>
                        <w:rFonts w:ascii="Cambria Math" w:hAnsi="Cambria Math"/>
                      </w:rPr>
                      <m:t>dτ</m:t>
                    </m:r>
                  </m:den>
                </m:f>
                <m:r>
                  <w:rPr>
                    <w:rFonts w:ascii="Cambria Math" w:hAnsi="Cambria Math"/>
                  </w:rPr>
                  <m:t>=I(τ)-J</m:t>
                </m:r>
                <m:d>
                  <m:dPr>
                    <m:ctrlPr>
                      <w:rPr>
                        <w:rFonts w:ascii="Cambria Math" w:hAnsi="Cambria Math"/>
                        <w:i/>
                      </w:rPr>
                    </m:ctrlPr>
                  </m:dPr>
                  <m:e>
                    <m:r>
                      <w:rPr>
                        <w:rFonts w:ascii="Cambria Math" w:hAnsi="Cambria Math"/>
                      </w:rPr>
                      <m:t>τ</m:t>
                    </m:r>
                  </m:e>
                </m:d>
                <m:r>
                  <w:rPr>
                    <w:rFonts w:ascii="Cambria Math" w:hAnsi="Cambria Math"/>
                  </w:rPr>
                  <m:t>.</m:t>
                </m:r>
              </m:oMath>
            </m:oMathPara>
          </w:p>
        </w:tc>
        <w:tc>
          <w:tcPr>
            <w:tcW w:w="1246" w:type="dxa"/>
            <w:tcBorders>
              <w:top w:val="nil"/>
              <w:left w:val="nil"/>
              <w:bottom w:val="nil"/>
              <w:right w:val="nil"/>
            </w:tcBorders>
            <w:vAlign w:val="center"/>
          </w:tcPr>
          <w:p w14:paraId="18A33D1C" w14:textId="77777777" w:rsidR="00706E41" w:rsidRDefault="00706E41" w:rsidP="000927B6">
            <w:pPr>
              <w:pStyle w:val="BodyText"/>
              <w:ind w:firstLine="0"/>
              <w:jc w:val="right"/>
            </w:pPr>
            <w:r>
              <w:t>(2.8)</w:t>
            </w:r>
          </w:p>
        </w:tc>
      </w:tr>
    </w:tbl>
    <w:p w14:paraId="50E27A55" w14:textId="77777777" w:rsidR="00706E41" w:rsidRDefault="00706E41" w:rsidP="003E0CAD">
      <w:pPr>
        <w:pStyle w:val="BodyText"/>
        <w:ind w:firstLine="0"/>
        <w:jc w:val="both"/>
      </w:pPr>
      <w:r>
        <w:t>Using the following derivative</w:t>
      </w:r>
    </w:p>
    <w:tbl>
      <w:tblPr>
        <w:tblStyle w:val="TableGrid"/>
        <w:tblW w:w="8050" w:type="dxa"/>
        <w:tblInd w:w="1418" w:type="dxa"/>
        <w:tblLook w:val="04A0" w:firstRow="1" w:lastRow="0" w:firstColumn="1" w:lastColumn="0" w:noHBand="0" w:noVBand="1"/>
      </w:tblPr>
      <w:tblGrid>
        <w:gridCol w:w="6804"/>
        <w:gridCol w:w="1246"/>
      </w:tblGrid>
      <w:tr w:rsidR="00706E41" w14:paraId="5549C3BC" w14:textId="77777777" w:rsidTr="000927B6">
        <w:tc>
          <w:tcPr>
            <w:tcW w:w="6804" w:type="dxa"/>
            <w:tcBorders>
              <w:top w:val="nil"/>
              <w:left w:val="nil"/>
              <w:bottom w:val="nil"/>
              <w:right w:val="nil"/>
            </w:tcBorders>
          </w:tcPr>
          <w:p w14:paraId="1B7BEB31" w14:textId="77777777" w:rsidR="00706E41" w:rsidRPr="0076182D" w:rsidRDefault="00DF5AC3" w:rsidP="007A74EB">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τ</m:t>
                        </m:r>
                      </m:e>
                    </m:d>
                  </m:num>
                  <m:den>
                    <m:r>
                      <w:rPr>
                        <w:rFonts w:ascii="Cambria Math" w:hAnsi="Cambria Math"/>
                      </w:rPr>
                      <m:t>dτ</m:t>
                    </m:r>
                  </m:den>
                </m:f>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oMath>
            </m:oMathPara>
          </w:p>
        </w:tc>
        <w:tc>
          <w:tcPr>
            <w:tcW w:w="1246" w:type="dxa"/>
            <w:tcBorders>
              <w:top w:val="nil"/>
              <w:left w:val="nil"/>
              <w:bottom w:val="nil"/>
              <w:right w:val="nil"/>
            </w:tcBorders>
            <w:vAlign w:val="center"/>
          </w:tcPr>
          <w:p w14:paraId="7BFA883F" w14:textId="77777777" w:rsidR="00706E41" w:rsidRDefault="00706E41" w:rsidP="000927B6">
            <w:pPr>
              <w:pStyle w:val="BodyText"/>
              <w:ind w:firstLine="0"/>
              <w:jc w:val="right"/>
            </w:pPr>
            <w:r>
              <w:t>(2.9)</w:t>
            </w:r>
          </w:p>
        </w:tc>
      </w:tr>
    </w:tbl>
    <w:p w14:paraId="09E6DE0A" w14:textId="77777777" w:rsidR="00706E41" w:rsidRDefault="00706E41" w:rsidP="003E0CAD">
      <w:pPr>
        <w:pStyle w:val="BodyText"/>
        <w:ind w:firstLine="0"/>
        <w:jc w:val="both"/>
      </w:pPr>
      <w:proofErr w:type="gramStart"/>
      <w:r>
        <w:t>and</w:t>
      </w:r>
      <w:proofErr w:type="gramEnd"/>
      <w:r>
        <w:t xml:space="preserve"> substituting it into Equation 2.8 yields</w:t>
      </w:r>
    </w:p>
    <w:tbl>
      <w:tblPr>
        <w:tblStyle w:val="TableGrid"/>
        <w:tblW w:w="8050" w:type="dxa"/>
        <w:tblInd w:w="1418" w:type="dxa"/>
        <w:tblLook w:val="04A0" w:firstRow="1" w:lastRow="0" w:firstColumn="1" w:lastColumn="0" w:noHBand="0" w:noVBand="1"/>
      </w:tblPr>
      <w:tblGrid>
        <w:gridCol w:w="6804"/>
        <w:gridCol w:w="1246"/>
      </w:tblGrid>
      <w:tr w:rsidR="00706E41" w14:paraId="73DFA7CA" w14:textId="77777777" w:rsidTr="000927B6">
        <w:tc>
          <w:tcPr>
            <w:tcW w:w="6804" w:type="dxa"/>
            <w:tcBorders>
              <w:top w:val="nil"/>
              <w:left w:val="nil"/>
              <w:bottom w:val="nil"/>
              <w:right w:val="nil"/>
            </w:tcBorders>
          </w:tcPr>
          <w:p w14:paraId="78E0D7D5" w14:textId="77777777" w:rsidR="00706E41" w:rsidRPr="0076182D" w:rsidRDefault="00DF5AC3" w:rsidP="0020552C">
            <w:pPr>
              <w:pStyle w:val="BodyText"/>
              <w:ind w:firstLine="289"/>
              <w:jc w:val="right"/>
              <w:rPr>
                <w:i/>
              </w:rPr>
            </w:pPr>
            <m:oMathPara>
              <m:oMath>
                <m:f>
                  <m:fPr>
                    <m:ctrlPr>
                      <w:rPr>
                        <w:rFonts w:ascii="Cambria Math" w:hAnsi="Cambria Math"/>
                        <w:i/>
                      </w:rPr>
                    </m:ctrlPr>
                  </m:fPr>
                  <m:num>
                    <m:r>
                      <w:rPr>
                        <w:rFonts w:ascii="Cambria Math" w:hAnsi="Cambria Math"/>
                      </w:rPr>
                      <m:t>d</m:t>
                    </m:r>
                  </m:num>
                  <m:den>
                    <m:r>
                      <w:rPr>
                        <w:rFonts w:ascii="Cambria Math" w:hAnsi="Cambria Math"/>
                      </w:rPr>
                      <m:t>dτ</m:t>
                    </m:r>
                  </m:den>
                </m:f>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e>
                </m:d>
                <m:r>
                  <w:rPr>
                    <w:rFonts w:ascii="Cambria Math" w:hAnsi="Cambria Math"/>
                  </w:rPr>
                  <m:t>=-J</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m:t>
                </m:r>
              </m:oMath>
            </m:oMathPara>
          </w:p>
        </w:tc>
        <w:tc>
          <w:tcPr>
            <w:tcW w:w="1246" w:type="dxa"/>
            <w:tcBorders>
              <w:top w:val="nil"/>
              <w:left w:val="nil"/>
              <w:bottom w:val="nil"/>
              <w:right w:val="nil"/>
            </w:tcBorders>
            <w:vAlign w:val="center"/>
          </w:tcPr>
          <w:p w14:paraId="64C4FB0A" w14:textId="77777777" w:rsidR="00706E41" w:rsidRDefault="00706E41" w:rsidP="000927B6">
            <w:pPr>
              <w:pStyle w:val="BodyText"/>
              <w:ind w:firstLine="0"/>
              <w:jc w:val="right"/>
            </w:pPr>
            <w:r>
              <w:t>(2.10)</w:t>
            </w:r>
          </w:p>
        </w:tc>
      </w:tr>
    </w:tbl>
    <w:p w14:paraId="6634E592" w14:textId="77777777" w:rsidR="00706E41" w:rsidRDefault="00706E41" w:rsidP="003E0CAD">
      <w:pPr>
        <w:pStyle w:val="BodyText"/>
        <w:ind w:firstLine="0"/>
        <w:jc w:val="both"/>
      </w:pPr>
      <w:r>
        <w:t>This form can now be integrated over the optical depth giving</w:t>
      </w:r>
    </w:p>
    <w:tbl>
      <w:tblPr>
        <w:tblStyle w:val="TableGrid"/>
        <w:tblW w:w="8050" w:type="dxa"/>
        <w:tblInd w:w="1418" w:type="dxa"/>
        <w:tblLook w:val="04A0" w:firstRow="1" w:lastRow="0" w:firstColumn="1" w:lastColumn="0" w:noHBand="0" w:noVBand="1"/>
      </w:tblPr>
      <w:tblGrid>
        <w:gridCol w:w="6804"/>
        <w:gridCol w:w="1246"/>
      </w:tblGrid>
      <w:tr w:rsidR="00706E41" w14:paraId="1FFB10BA" w14:textId="77777777" w:rsidTr="000927B6">
        <w:tc>
          <w:tcPr>
            <w:tcW w:w="6804" w:type="dxa"/>
            <w:tcBorders>
              <w:top w:val="nil"/>
              <w:left w:val="nil"/>
              <w:bottom w:val="nil"/>
              <w:right w:val="nil"/>
            </w:tcBorders>
          </w:tcPr>
          <w:p w14:paraId="1657EF2E" w14:textId="77777777" w:rsidR="00706E41" w:rsidRPr="0076182D" w:rsidRDefault="00706E41" w:rsidP="005344FB">
            <w:pPr>
              <w:pStyle w:val="BodyText"/>
              <w:ind w:firstLine="289"/>
              <w:jc w:val="right"/>
              <w:rPr>
                <w:i/>
              </w:rPr>
            </w:pPr>
            <m:oMathPara>
              <m:oMath>
                <m:r>
                  <w:rPr>
                    <w:rFonts w:ascii="Cambria Math" w:hAnsi="Cambria Math"/>
                  </w:rPr>
                  <m:t>I</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-τ</m:t>
                    </m:r>
                  </m:sup>
                </m:sSup>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0</m:t>
                        </m:r>
                      </m:sub>
                    </m:sSub>
                  </m:sup>
                </m:sSup>
                <m:r>
                  <w:rPr>
                    <w:rFonts w:ascii="Cambria Math" w:hAnsi="Cambria Math"/>
                  </w:rPr>
                  <m:t>= -</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r>
                      <w:rPr>
                        <w:rFonts w:ascii="Cambria Math" w:hAnsi="Cambria Math"/>
                      </w:rPr>
                      <m:t>τ</m:t>
                    </m:r>
                  </m:sup>
                  <m:e>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τ</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467F62B8" w14:textId="77777777" w:rsidR="00706E41" w:rsidRDefault="00706E41" w:rsidP="000927B6">
            <w:pPr>
              <w:pStyle w:val="BodyText"/>
              <w:ind w:firstLine="0"/>
              <w:jc w:val="right"/>
            </w:pPr>
            <w:r>
              <w:t>(2.11)</w:t>
            </w:r>
          </w:p>
        </w:tc>
      </w:tr>
    </w:tbl>
    <w:p w14:paraId="7DBD67EA" w14:textId="77777777" w:rsidR="00706E41" w:rsidRDefault="00706E41" w:rsidP="003E0CAD">
      <w:pPr>
        <w:pStyle w:val="BodyText"/>
        <w:ind w:firstLine="0"/>
        <w:jc w:val="both"/>
      </w:pPr>
      <w:r>
        <w:t xml:space="preserve">Selecting the reference point at the observer to be </w:t>
      </w:r>
      <m:oMath>
        <m:sSub>
          <m:sSubPr>
            <m:ctrlPr>
              <w:rPr>
                <w:rFonts w:ascii="Cambria Math" w:hAnsi="Cambria Math"/>
                <w:i/>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0</m:t>
        </m:r>
      </m:oMath>
      <w:r>
        <w:t xml:space="preserve"> and converting the equation back to path lengths yields</w:t>
      </w:r>
    </w:p>
    <w:tbl>
      <w:tblPr>
        <w:tblStyle w:val="TableGrid"/>
        <w:tblW w:w="8050" w:type="dxa"/>
        <w:tblInd w:w="1418" w:type="dxa"/>
        <w:tblLook w:val="04A0" w:firstRow="1" w:lastRow="0" w:firstColumn="1" w:lastColumn="0" w:noHBand="0" w:noVBand="1"/>
      </w:tblPr>
      <w:tblGrid>
        <w:gridCol w:w="6804"/>
        <w:gridCol w:w="1246"/>
      </w:tblGrid>
      <w:tr w:rsidR="00706E41" w14:paraId="4988C7E2" w14:textId="77777777" w:rsidTr="000927B6">
        <w:tc>
          <w:tcPr>
            <w:tcW w:w="6804" w:type="dxa"/>
            <w:tcBorders>
              <w:top w:val="nil"/>
              <w:left w:val="nil"/>
              <w:bottom w:val="nil"/>
              <w:right w:val="nil"/>
            </w:tcBorders>
          </w:tcPr>
          <w:p w14:paraId="66486C9F" w14:textId="77777777" w:rsidR="00706E41" w:rsidRPr="0076182D" w:rsidRDefault="00706E41"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sSub>
                      <m:sSubPr>
                        <m:ctrlPr>
                          <w:rPr>
                            <w:rFonts w:ascii="Cambria Math" w:hAnsi="Cambria Math"/>
                            <w:i/>
                          </w:rPr>
                        </m:ctrlPr>
                      </m:sSubPr>
                      <m:e>
                        <m:r>
                          <w:rPr>
                            <w:rFonts w:ascii="Cambria Math" w:hAnsi="Cambria Math"/>
                          </w:rPr>
                          <m:t>s</m:t>
                        </m:r>
                      </m:e>
                      <m:sub>
                        <m:r>
                          <w:rPr>
                            <w:rFonts w:ascii="Cambria Math" w:hAnsi="Cambria Math"/>
                          </w:rPr>
                          <m:t>0</m:t>
                        </m:r>
                      </m:sub>
                    </m:sSub>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tcBorders>
              <w:top w:val="nil"/>
              <w:left w:val="nil"/>
              <w:bottom w:val="nil"/>
              <w:right w:val="nil"/>
            </w:tcBorders>
            <w:vAlign w:val="center"/>
          </w:tcPr>
          <w:p w14:paraId="037C1045" w14:textId="77777777" w:rsidR="00706E41" w:rsidRDefault="00706E41" w:rsidP="000927B6">
            <w:pPr>
              <w:pStyle w:val="BodyText"/>
              <w:ind w:firstLine="0"/>
              <w:jc w:val="right"/>
            </w:pPr>
            <w:r>
              <w:t>(2.12)</w:t>
            </w:r>
          </w:p>
        </w:tc>
      </w:tr>
    </w:tbl>
    <w:p w14:paraId="1F69185F" w14:textId="77777777" w:rsidR="00706E41" w:rsidRDefault="00706E41" w:rsidP="003E0CAD">
      <w:pPr>
        <w:pStyle w:val="BodyText"/>
        <w:ind w:firstLine="0"/>
        <w:jc w:val="both"/>
      </w:pPr>
      <w:proofErr w:type="gramStart"/>
      <w:r>
        <w:t>which</w:t>
      </w:r>
      <w:proofErr w:type="gramEnd"/>
      <w:r>
        <w:t xml:space="preserve"> gives the radiance as seen from an observer at a point, </w:t>
      </w:r>
      <m:oMath>
        <m:r>
          <w:rPr>
            <w:rFonts w:ascii="Cambria Math" w:hAnsi="Cambria Math"/>
          </w:rPr>
          <m:t>s</m:t>
        </m:r>
      </m:oMath>
      <w:r>
        <w:t>, along the line of sight.</w:t>
      </w:r>
    </w:p>
    <w:p w14:paraId="1DD8C43D" w14:textId="5AE2FAC0" w:rsidR="00706E41" w:rsidRDefault="00706E41" w:rsidP="003A4D25">
      <w:pPr>
        <w:pStyle w:val="BodyText"/>
        <w:jc w:val="both"/>
      </w:pPr>
      <w:r>
        <w:t xml:space="preserve">With the full form of the radiative transfer equation, the source term must be determined. In the atmosphere there are three sources of additional radiation, blackbody emissions, photochemical reactions, and scattered light. For wavelengths from the visible to the near infrared </w:t>
      </w:r>
      <w:r>
        <w:lastRenderedPageBreak/>
        <w:t>(</w:t>
      </w:r>
      <w:r w:rsidRPr="003A4D25">
        <w:rPr>
          <w:i/>
        </w:rPr>
        <w:t>i.e.</w:t>
      </w:r>
      <w:r>
        <w:t xml:space="preserve"> wavelengths less than 2 µm) there is little contributions from </w:t>
      </w:r>
      <w:commentRangeStart w:id="313"/>
      <w:del w:id="314" w:author="Elash, Brenden" w:date="2016-06-09T14:04:00Z">
        <w:r w:rsidDel="00782F75">
          <w:delText>blackbody</w:delText>
        </w:r>
        <w:commentRangeEnd w:id="313"/>
        <w:r w:rsidR="006830FF" w:rsidDel="00782F75">
          <w:rPr>
            <w:rStyle w:val="CommentReference"/>
          </w:rPr>
          <w:commentReference w:id="313"/>
        </w:r>
        <w:r w:rsidDel="00782F75">
          <w:delText xml:space="preserve"> </w:delText>
        </w:r>
      </w:del>
      <w:ins w:id="315" w:author="Elash, Brenden" w:date="2016-06-09T14:04:00Z">
        <w:r w:rsidR="00782F75">
          <w:t xml:space="preserve">thermal </w:t>
        </w:r>
      </w:ins>
      <w:r>
        <w:t>emissions</w:t>
      </w:r>
      <w:del w:id="316" w:author="Elash, Brenden" w:date="2016-06-10T08:32:00Z">
        <w:r w:rsidDel="00CF2784">
          <w:delText>, also known as thermal emission</w:delText>
        </w:r>
      </w:del>
      <w:r>
        <w:t>. Furthermore, as long as wavelengths where photochemical reactions occur are avoided this source term can also be ignored. This leaves the only significant source of light to be added into the line of sight to be from scattered sunlight. The source term for scattered sunlight is given by</w:t>
      </w:r>
    </w:p>
    <w:tbl>
      <w:tblPr>
        <w:tblStyle w:val="TableGrid"/>
        <w:tblW w:w="8050" w:type="dxa"/>
        <w:tblInd w:w="1418" w:type="dxa"/>
        <w:tblLook w:val="04A0" w:firstRow="1" w:lastRow="0" w:firstColumn="1" w:lastColumn="0" w:noHBand="0" w:noVBand="1"/>
      </w:tblPr>
      <w:tblGrid>
        <w:gridCol w:w="6804"/>
        <w:gridCol w:w="1246"/>
      </w:tblGrid>
      <w:tr w:rsidR="00706E41" w14:paraId="5B8F47FC" w14:textId="77777777" w:rsidTr="000927B6">
        <w:tc>
          <w:tcPr>
            <w:tcW w:w="6804" w:type="dxa"/>
            <w:tcBorders>
              <w:top w:val="nil"/>
              <w:left w:val="nil"/>
              <w:bottom w:val="nil"/>
              <w:right w:val="nil"/>
            </w:tcBorders>
          </w:tcPr>
          <w:p w14:paraId="1FED15D4" w14:textId="77777777" w:rsidR="00706E41" w:rsidRPr="0076182D" w:rsidRDefault="00706E41" w:rsidP="008B506A">
            <w:pPr>
              <w:pStyle w:val="BodyText"/>
              <w:ind w:firstLine="289"/>
              <w:jc w:val="right"/>
              <w:rPr>
                <w:i/>
              </w:rPr>
            </w:pPr>
            <m:oMathPara>
              <m:oMath>
                <m: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656B2C4C" w14:textId="77777777" w:rsidR="00706E41" w:rsidRDefault="00706E41" w:rsidP="000927B6">
            <w:pPr>
              <w:pStyle w:val="BodyText"/>
              <w:ind w:firstLine="0"/>
              <w:jc w:val="right"/>
            </w:pPr>
            <w:r>
              <w:t>(2.13)</w:t>
            </w:r>
          </w:p>
        </w:tc>
      </w:tr>
    </w:tbl>
    <w:p w14:paraId="22C9695D" w14:textId="04A3B122" w:rsidR="00706E41" w:rsidRDefault="00706E41" w:rsidP="008B506A">
      <w:pPr>
        <w:pStyle w:val="BodyText"/>
        <w:ind w:firstLine="0"/>
        <w:jc w:val="both"/>
      </w:pPr>
      <w:r>
        <w:t xml:space="preserve">The diffuse radiance is given by </w:t>
      </w:r>
      <m:oMath>
        <m: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oMath>
      <w:r>
        <w:t xml:space="preserve"> and is the radiation scattered into the line of sight from all directions. The phase function</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 xml:space="preserve">s, </m:t>
            </m:r>
            <m:r>
              <m:rPr>
                <m:sty m:val="p"/>
              </m:rPr>
              <w:rPr>
                <w:rFonts w:ascii="Cambria Math" w:hAnsi="Cambria Math"/>
              </w:rPr>
              <m:t>Θ</m:t>
            </m:r>
          </m:e>
        </m:d>
      </m:oMath>
      <w:r>
        <w:t xml:space="preserve">, described the probability that a ray of light </w:t>
      </w:r>
      <w:del w:id="317" w:author="Elash, Brenden" w:date="2016-06-08T15:35:00Z">
        <w:r w:rsidDel="00CD4D6C">
          <w:delText>will be</w:delText>
        </w:r>
      </w:del>
      <w:ins w:id="318" w:author="Elash, Brenden" w:date="2016-06-08T15:35:00Z">
        <w:r w:rsidR="00CD4D6C">
          <w:t>is</w:t>
        </w:r>
      </w:ins>
      <w:r>
        <w:t xml:space="preserve"> scattered from a direction, </w:t>
      </w:r>
      <m:oMath>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oMath>
      <w:r>
        <w:t xml:space="preserve">, into the line of sight propagation direction, </w:t>
      </w:r>
      <m:oMath>
        <m:acc>
          <m:accPr>
            <m:ctrlPr>
              <w:rPr>
                <w:rFonts w:ascii="Cambria Math" w:hAnsi="Cambria Math"/>
                <w:i/>
              </w:rPr>
            </m:ctrlPr>
          </m:accPr>
          <m:e>
            <m:r>
              <m:rPr>
                <m:sty m:val="p"/>
              </m:rPr>
              <w:rPr>
                <w:rFonts w:ascii="Cambria Math" w:hAnsi="Cambria Math"/>
              </w:rPr>
              <m:t>Ω</m:t>
            </m:r>
          </m:e>
        </m:acc>
      </m:oMath>
      <w:r>
        <w:t>. The scattering angle</w:t>
      </w:r>
      <w:proofErr w:type="gramStart"/>
      <w:r>
        <w:t xml:space="preserve">, </w:t>
      </w:r>
      <w:proofErr w:type="gramEnd"/>
      <m:oMath>
        <m:r>
          <m:rPr>
            <m:sty m:val="p"/>
          </m:rPr>
          <w:rPr>
            <w:rFonts w:ascii="Cambria Math" w:hAnsi="Cambria Math"/>
          </w:rPr>
          <m:t>Θ</m:t>
        </m:r>
      </m:oMath>
      <w:r>
        <w:t>, is defined as</w:t>
      </w:r>
    </w:p>
    <w:tbl>
      <w:tblPr>
        <w:tblStyle w:val="TableGrid"/>
        <w:tblW w:w="8050" w:type="dxa"/>
        <w:tblInd w:w="1418" w:type="dxa"/>
        <w:tblLook w:val="04A0" w:firstRow="1" w:lastRow="0" w:firstColumn="1" w:lastColumn="0" w:noHBand="0" w:noVBand="1"/>
      </w:tblPr>
      <w:tblGrid>
        <w:gridCol w:w="6804"/>
        <w:gridCol w:w="1246"/>
      </w:tblGrid>
      <w:tr w:rsidR="00706E41" w14:paraId="3622B02C" w14:textId="77777777" w:rsidTr="000927B6">
        <w:tc>
          <w:tcPr>
            <w:tcW w:w="6804" w:type="dxa"/>
            <w:tcBorders>
              <w:top w:val="nil"/>
              <w:left w:val="nil"/>
              <w:bottom w:val="nil"/>
              <w:right w:val="nil"/>
            </w:tcBorders>
          </w:tcPr>
          <w:p w14:paraId="23DBCDF5" w14:textId="77777777" w:rsidR="00706E41" w:rsidRPr="0076182D" w:rsidRDefault="00DF5AC3" w:rsidP="002B54E1">
            <w:pPr>
              <w:pStyle w:val="BodyText"/>
              <w:ind w:firstLine="289"/>
              <w:jc w:val="right"/>
              <w:rPr>
                <w:i/>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r>
                  <w:rPr>
                    <w:rFonts w:ascii="Cambria Math" w:hAnsi="Cambria Math"/>
                  </w:rPr>
                  <m:t>⋅</m:t>
                </m:r>
                <m:acc>
                  <m:accPr>
                    <m:ctrlPr>
                      <w:rPr>
                        <w:rFonts w:ascii="Cambria Math" w:hAnsi="Cambria Math"/>
                        <w:i/>
                      </w:rPr>
                    </m:ctrlPr>
                  </m:accPr>
                  <m:e>
                    <m:r>
                      <m:rPr>
                        <m:sty m:val="p"/>
                      </m:rPr>
                      <w:rPr>
                        <w:rFonts w:ascii="Cambria Math" w:hAnsi="Cambria Math"/>
                      </w:rPr>
                      <m:t>Ω</m:t>
                    </m:r>
                  </m:e>
                </m:acc>
                <m:r>
                  <w:rPr>
                    <w:rFonts w:ascii="Cambria Math" w:hAnsi="Cambria Math"/>
                  </w:rPr>
                  <m:t>.</m:t>
                </m:r>
              </m:oMath>
            </m:oMathPara>
          </w:p>
        </w:tc>
        <w:tc>
          <w:tcPr>
            <w:tcW w:w="1246" w:type="dxa"/>
            <w:tcBorders>
              <w:top w:val="nil"/>
              <w:left w:val="nil"/>
              <w:bottom w:val="nil"/>
              <w:right w:val="nil"/>
            </w:tcBorders>
            <w:vAlign w:val="center"/>
          </w:tcPr>
          <w:p w14:paraId="4278FA2F" w14:textId="77777777" w:rsidR="00706E41" w:rsidRDefault="00706E41" w:rsidP="000927B6">
            <w:pPr>
              <w:pStyle w:val="BodyText"/>
              <w:ind w:firstLine="0"/>
              <w:jc w:val="right"/>
            </w:pPr>
            <w:r>
              <w:t>(2.14)</w:t>
            </w:r>
          </w:p>
        </w:tc>
      </w:tr>
    </w:tbl>
    <w:p w14:paraId="6BCD4C51" w14:textId="77777777" w:rsidR="00706E41" w:rsidRDefault="00706E41" w:rsidP="008B506A">
      <w:pPr>
        <w:pStyle w:val="BodyText"/>
        <w:ind w:firstLine="0"/>
        <w:jc w:val="both"/>
      </w:pPr>
      <w:r>
        <w:t xml:space="preserve">Lastly, </w:t>
      </w:r>
      <m:oMath>
        <m:sSub>
          <m:sSubPr>
            <m:ctrlPr>
              <w:rPr>
                <w:rFonts w:ascii="Cambria Math" w:hAnsi="Cambria Math"/>
                <w:i/>
              </w:rPr>
            </m:ctrlPr>
          </m:sSubPr>
          <m:e>
            <m:r>
              <w:rPr>
                <w:rFonts w:ascii="Cambria Math" w:hAnsi="Cambria Math"/>
              </w:rPr>
              <m:t>k</m:t>
            </m:r>
          </m:e>
          <m:sub>
            <m:r>
              <w:rPr>
                <w:rFonts w:ascii="Cambria Math" w:hAnsi="Cambria Math"/>
              </w:rPr>
              <m:t>scat</m:t>
            </m:r>
          </m:sub>
        </m:sSub>
        <m:r>
          <w:rPr>
            <w:rFonts w:ascii="Cambria Math" w:hAnsi="Cambria Math"/>
          </w:rPr>
          <m:t>(s)</m:t>
        </m:r>
      </m:oMath>
      <w:r>
        <w:t xml:space="preserve"> is the extinction only caused by scattering and not </w:t>
      </w:r>
      <w:proofErr w:type="gramStart"/>
      <w:r>
        <w:t>absorption.</w:t>
      </w:r>
      <w:proofErr w:type="gramEnd"/>
      <w:r>
        <w:t xml:space="preserve"> The term </w:t>
      </w:r>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k(s)</m:t>
            </m:r>
          </m:den>
        </m:f>
      </m:oMath>
      <w:r>
        <w:t xml:space="preserve"> only allows the fraction of particles that scatter radiation, and not absorb it, to contribute to the source term. </w:t>
      </w:r>
    </w:p>
    <w:p w14:paraId="3DF5B271" w14:textId="77777777" w:rsidR="00706E41" w:rsidRDefault="00706E41" w:rsidP="00870629">
      <w:pPr>
        <w:pStyle w:val="BodyText"/>
        <w:jc w:val="both"/>
      </w:pPr>
      <w:r>
        <w:t>As a final note, the calculation of the diffuse radiance is what makes this a computationally heavy problem. To completely solve for the diffuse radiance, the radiance at every point in the atmosphere must be determined. Furthermore, the light can be scattered multiple times in the atmosphere, requiring a diffuse radiance for each order of scatter. Each successive scattering adds smaller contributions to the final radiance at the observer. Through this iterative process the full multiple scatter solution to the radiative transfer equation is</w:t>
      </w:r>
    </w:p>
    <w:tbl>
      <w:tblPr>
        <w:tblStyle w:val="TableGrid"/>
        <w:tblW w:w="8050" w:type="dxa"/>
        <w:tblInd w:w="1418" w:type="dxa"/>
        <w:tblLook w:val="04A0" w:firstRow="1" w:lastRow="0" w:firstColumn="1" w:lastColumn="0" w:noHBand="0" w:noVBand="1"/>
      </w:tblPr>
      <w:tblGrid>
        <w:gridCol w:w="6804"/>
        <w:gridCol w:w="1246"/>
      </w:tblGrid>
      <w:tr w:rsidR="00706E41" w14:paraId="313207F3" w14:textId="77777777" w:rsidTr="000927B6">
        <w:tc>
          <w:tcPr>
            <w:tcW w:w="6804" w:type="dxa"/>
            <w:tcBorders>
              <w:top w:val="nil"/>
              <w:left w:val="nil"/>
              <w:bottom w:val="nil"/>
              <w:right w:val="nil"/>
            </w:tcBorders>
          </w:tcPr>
          <w:p w14:paraId="15CB6C00" w14:textId="77777777" w:rsidR="00706E41" w:rsidRPr="0076182D" w:rsidRDefault="00706E41" w:rsidP="008B03AD">
            <w:pPr>
              <w:pStyle w:val="BodyText"/>
              <w:ind w:firstLine="289"/>
              <w:jc w:val="right"/>
              <w:rPr>
                <w:i/>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s</m:t>
                            </m:r>
                          </m:e>
                        </m:d>
                      </m:e>
                    </m:d>
                  </m:e>
                </m:nary>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w:rPr>
                    <w:rFonts w:ascii="Cambria Math" w:hAnsi="Cambria Math"/>
                  </w:rPr>
                  <m:t>.</m:t>
                </m:r>
              </m:oMath>
            </m:oMathPara>
          </w:p>
        </w:tc>
        <w:tc>
          <w:tcPr>
            <w:tcW w:w="1246" w:type="dxa"/>
            <w:tcBorders>
              <w:top w:val="nil"/>
              <w:left w:val="nil"/>
              <w:bottom w:val="nil"/>
              <w:right w:val="nil"/>
            </w:tcBorders>
            <w:vAlign w:val="center"/>
          </w:tcPr>
          <w:p w14:paraId="37FAF266" w14:textId="77777777" w:rsidR="00706E41" w:rsidRDefault="00706E41" w:rsidP="000927B6">
            <w:pPr>
              <w:pStyle w:val="BodyText"/>
              <w:ind w:firstLine="0"/>
              <w:jc w:val="right"/>
            </w:pPr>
            <w:r>
              <w:t>(2.15)</w:t>
            </w:r>
          </w:p>
        </w:tc>
      </w:tr>
    </w:tbl>
    <w:p w14:paraId="6767C766" w14:textId="77777777" w:rsidR="00706E41" w:rsidRDefault="00706E41" w:rsidP="00851023">
      <w:pPr>
        <w:pStyle w:val="BodyText"/>
        <w:ind w:firstLine="0"/>
        <w:jc w:val="both"/>
      </w:pPr>
      <w:r>
        <w:lastRenderedPageBreak/>
        <w:t>The multiple scatter term is calculated until the contribution is sufficiently small to be negligible.</w:t>
      </w:r>
    </w:p>
    <w:p w14:paraId="135970E5" w14:textId="77777777" w:rsidR="00706E41" w:rsidRDefault="00706E41" w:rsidP="00FA7303">
      <w:pPr>
        <w:pStyle w:val="Heading2"/>
      </w:pPr>
      <w:bookmarkStart w:id="319" w:name="_Toc452973720"/>
      <w:r>
        <w:t>2.4.2 Vector Radiative Transfer</w:t>
      </w:r>
      <w:bookmarkEnd w:id="319"/>
    </w:p>
    <w:p w14:paraId="694CB6B0" w14:textId="78C6A753" w:rsidR="00706E41" w:rsidRDefault="00706E41" w:rsidP="00D54B14">
      <w:pPr>
        <w:pStyle w:val="BodyText"/>
        <w:jc w:val="both"/>
      </w:pPr>
      <w:r>
        <w:t xml:space="preserve">The </w:t>
      </w:r>
      <w:commentRangeStart w:id="320"/>
      <w:del w:id="321" w:author="Elash, Brenden" w:date="2016-06-08T15:11:00Z">
        <w:r w:rsidDel="00631B11">
          <w:delText>scaler</w:delText>
        </w:r>
      </w:del>
      <w:commentRangeEnd w:id="320"/>
      <w:ins w:id="322" w:author="Elash, Brenden" w:date="2016-06-08T15:11:00Z">
        <w:r w:rsidR="00631B11">
          <w:t>scalar</w:t>
        </w:r>
      </w:ins>
      <w:r w:rsidR="0022229E">
        <w:rPr>
          <w:rStyle w:val="CommentReference"/>
        </w:rPr>
        <w:commentReference w:id="320"/>
      </w:r>
      <w:r>
        <w:t xml:space="preserve"> radiative transfer equation works well for systems that do not measure polarized light as the effect of polarization on the </w:t>
      </w:r>
      <w:del w:id="323" w:author="Elash, Brenden" w:date="2016-06-08T15:11:00Z">
        <w:r w:rsidDel="00631B11">
          <w:delText xml:space="preserve">scaler </w:delText>
        </w:r>
      </w:del>
      <w:ins w:id="324" w:author="Elash, Brenden" w:date="2016-06-08T15:11:00Z">
        <w:r w:rsidR="00631B11">
          <w:t xml:space="preserve">scalar </w:t>
        </w:r>
      </w:ins>
      <w:r>
        <w:t>radiance is small. However</w:t>
      </w:r>
      <w:ins w:id="325" w:author="Elash, Brenden" w:date="2016-06-25T16:18:00Z">
        <w:r w:rsidR="00071EB0">
          <w:t>,</w:t>
        </w:r>
      </w:ins>
      <w:r>
        <w:t xml:space="preserve"> for instruments that measure polarized light, a vector radiative transfer equation is required. Before polarization can even be discussed, a method to quantify polarization must be defined which </w:t>
      </w:r>
      <w:del w:id="326" w:author="Elash, Brenden" w:date="2016-06-08T15:35:00Z">
        <w:r w:rsidDel="00CD4D6C">
          <w:delText>will be</w:delText>
        </w:r>
      </w:del>
      <w:ins w:id="327" w:author="Elash, Brenden" w:date="2016-06-08T15:35:00Z">
        <w:r w:rsidR="00CD4D6C">
          <w:t>is</w:t>
        </w:r>
      </w:ins>
      <w:r>
        <w:t xml:space="preserve"> the Stokes vectors. The Stokes vectors are given as</w:t>
      </w:r>
    </w:p>
    <w:tbl>
      <w:tblPr>
        <w:tblStyle w:val="TableGrid"/>
        <w:tblW w:w="8050" w:type="dxa"/>
        <w:tblInd w:w="1418" w:type="dxa"/>
        <w:tblLook w:val="04A0" w:firstRow="1" w:lastRow="0" w:firstColumn="1" w:lastColumn="0" w:noHBand="0" w:noVBand="1"/>
      </w:tblPr>
      <w:tblGrid>
        <w:gridCol w:w="6804"/>
        <w:gridCol w:w="1246"/>
      </w:tblGrid>
      <w:tr w:rsidR="00706E41" w14:paraId="17CFD06B" w14:textId="77777777" w:rsidTr="000927B6">
        <w:tc>
          <w:tcPr>
            <w:tcW w:w="6804" w:type="dxa"/>
            <w:tcBorders>
              <w:top w:val="nil"/>
              <w:left w:val="nil"/>
              <w:bottom w:val="nil"/>
              <w:right w:val="nil"/>
            </w:tcBorders>
          </w:tcPr>
          <w:p w14:paraId="3F09724D" w14:textId="77777777" w:rsidR="00706E41" w:rsidRPr="0076182D" w:rsidRDefault="00706E41" w:rsidP="00DA4460">
            <w:pPr>
              <w:pStyle w:val="BodyText"/>
              <w:ind w:firstLine="289"/>
              <w:jc w:val="right"/>
              <w:rPr>
                <w:i/>
              </w:rPr>
            </w:pPr>
            <m:oMathPara>
              <m:oMath>
                <m:r>
                  <m:rPr>
                    <m:sty m:val="bi"/>
                  </m:rPr>
                  <w:rPr>
                    <w:rFonts w:ascii="Cambria Math" w:hAnsi="Cambria Math"/>
                  </w:rPr>
                  <m:t>I</m:t>
                </m:r>
                <m:r>
                  <m:rPr>
                    <m:sty m:val="b"/>
                  </m:rPr>
                  <w:rPr>
                    <w:rFonts w:ascii="Cambria Math" w:hAnsi="Cambria Math"/>
                  </w:rPr>
                  <m:t xml:space="preserve">= </m:t>
                </m:r>
                <m:d>
                  <m:dPr>
                    <m:begChr m:val="["/>
                    <m:endChr m:val="]"/>
                    <m:ctrlPr>
                      <w:rPr>
                        <w:rFonts w:ascii="Cambria Math" w:hAnsi="Cambria Math"/>
                        <w:b/>
                      </w:rPr>
                    </m:ctrlPr>
                  </m:dPr>
                  <m:e>
                    <m:m>
                      <m:mPr>
                        <m:mcs>
                          <m:mc>
                            <m:mcPr>
                              <m:count m:val="1"/>
                              <m:mcJc m:val="center"/>
                            </m:mcPr>
                          </m:mc>
                        </m:mcs>
                        <m:ctrlPr>
                          <w:rPr>
                            <w:rFonts w:ascii="Cambria Math" w:hAnsi="Cambria Math"/>
                            <w:b/>
                            <w:i/>
                          </w:rPr>
                        </m:ctrlPr>
                      </m:mPr>
                      <m:mr>
                        <m:e>
                          <m:r>
                            <w:rPr>
                              <w:rFonts w:ascii="Cambria Math" w:hAnsi="Cambria Math"/>
                            </w:rPr>
                            <m:t>I</m:t>
                          </m:r>
                        </m:e>
                      </m:mr>
                      <m:mr>
                        <m:e>
                          <m:r>
                            <w:rPr>
                              <w:rFonts w:ascii="Cambria Math" w:hAnsi="Cambria Math"/>
                            </w:rPr>
                            <m:t>Q</m:t>
                          </m:r>
                        </m:e>
                      </m:mr>
                      <m:mr>
                        <m:e>
                          <m:m>
                            <m:mPr>
                              <m:mcs>
                                <m:mc>
                                  <m:mcPr>
                                    <m:count m:val="1"/>
                                    <m:mcJc m:val="center"/>
                                  </m:mcPr>
                                </m:mc>
                              </m:mcs>
                              <m:ctrlPr>
                                <w:rPr>
                                  <w:rFonts w:ascii="Cambria Math" w:hAnsi="Cambria Math"/>
                                  <w:b/>
                                  <w:i/>
                                </w:rPr>
                              </m:ctrlPr>
                            </m:mPr>
                            <m:mr>
                              <m:e>
                                <m:r>
                                  <w:rPr>
                                    <w:rFonts w:ascii="Cambria Math" w:hAnsi="Cambria Math"/>
                                  </w:rPr>
                                  <m:t>U</m:t>
                                </m:r>
                              </m:e>
                            </m:mr>
                            <m:mr>
                              <m:e>
                                <m:r>
                                  <w:rPr>
                                    <w:rFonts w:ascii="Cambria Math" w:hAnsi="Cambria Math"/>
                                  </w:rPr>
                                  <m:t>V</m:t>
                                </m:r>
                              </m:e>
                            </m:mr>
                          </m:m>
                        </m:e>
                      </m:mr>
                    </m:m>
                  </m:e>
                </m:d>
                <m:r>
                  <w:rPr>
                    <w:rFonts w:ascii="Cambria Math" w:hAnsi="Cambria Math"/>
                  </w:rPr>
                  <m:t>,</m:t>
                </m:r>
              </m:oMath>
            </m:oMathPara>
          </w:p>
        </w:tc>
        <w:tc>
          <w:tcPr>
            <w:tcW w:w="1246" w:type="dxa"/>
            <w:tcBorders>
              <w:top w:val="nil"/>
              <w:left w:val="nil"/>
              <w:bottom w:val="nil"/>
              <w:right w:val="nil"/>
            </w:tcBorders>
            <w:vAlign w:val="center"/>
          </w:tcPr>
          <w:p w14:paraId="6872D12E" w14:textId="77777777" w:rsidR="00706E41" w:rsidRDefault="00706E41" w:rsidP="009C3B73">
            <w:pPr>
              <w:pStyle w:val="BodyText"/>
              <w:ind w:firstLine="0"/>
              <w:jc w:val="right"/>
            </w:pPr>
            <w:r>
              <w:t>(2.16)</w:t>
            </w:r>
          </w:p>
        </w:tc>
      </w:tr>
    </w:tbl>
    <w:p w14:paraId="1A7B5245" w14:textId="07CD435D" w:rsidR="00706E41" w:rsidRDefault="00706E41" w:rsidP="005530E3">
      <w:pPr>
        <w:pStyle w:val="BodyText"/>
        <w:ind w:firstLine="0"/>
        <w:jc w:val="both"/>
      </w:pPr>
      <w:r>
        <w:t xml:space="preserve">where </w:t>
      </w:r>
      <m:oMath>
        <m:r>
          <w:rPr>
            <w:rFonts w:ascii="Cambria Math" w:hAnsi="Cambria Math"/>
          </w:rPr>
          <m:t>I</m:t>
        </m:r>
      </m:oMath>
      <w:r>
        <w:t xml:space="preserve"> </w:t>
      </w:r>
      <w:commentRangeStart w:id="328"/>
      <w:r>
        <w:t xml:space="preserve">is the </w:t>
      </w:r>
      <w:del w:id="329" w:author="Elash, Brenden" w:date="2016-06-09T14:06:00Z">
        <w:r w:rsidDel="00782F75">
          <w:delText xml:space="preserve">scaler </w:delText>
        </w:r>
      </w:del>
      <w:ins w:id="330" w:author="Elash, Brenden" w:date="2016-06-09T14:06:00Z">
        <w:r w:rsidR="00782F75">
          <w:t xml:space="preserve">scalar </w:t>
        </w:r>
      </w:ins>
      <w:r>
        <w:t xml:space="preserve">or total radiance, </w:t>
      </w:r>
      <m:oMath>
        <m:r>
          <w:rPr>
            <w:rFonts w:ascii="Cambria Math" w:hAnsi="Cambria Math"/>
          </w:rPr>
          <m:t>Q</m:t>
        </m:r>
      </m:oMath>
      <w:r>
        <w:t xml:space="preserve"> </w:t>
      </w:r>
      <w:ins w:id="331" w:author="Elash, Brenden" w:date="2016-06-09T14:06:00Z">
        <w:r w:rsidR="00782F75">
          <w:t xml:space="preserve">is </w:t>
        </w:r>
        <w:r w:rsidR="00782F75">
          <w:rPr>
            <w:rFonts w:eastAsiaTheme="minorEastAsia"/>
          </w:rPr>
          <w:t>the difference between horizontal polarization to vertical polarization</w:t>
        </w:r>
      </w:ins>
      <w:del w:id="332" w:author="Elash, Brenden" w:date="2016-06-09T14:06:00Z">
        <w:r w:rsidDel="00782F75">
          <w:delText>is the horizontally polarization</w:delText>
        </w:r>
      </w:del>
      <w:r>
        <w:t xml:space="preserve">, </w:t>
      </w:r>
      <m:oMath>
        <m:r>
          <w:rPr>
            <w:rFonts w:ascii="Cambria Math" w:hAnsi="Cambria Math"/>
          </w:rPr>
          <m:t>U</m:t>
        </m:r>
      </m:oMath>
      <w:r>
        <w:t xml:space="preserve"> is </w:t>
      </w:r>
      <w:ins w:id="333" w:author="Elash, Brenden" w:date="2016-06-09T14:06:00Z">
        <w:r w:rsidR="00782F75">
          <w:rPr>
            <w:rFonts w:eastAsiaTheme="minorEastAsia"/>
          </w:rPr>
          <w:t>the difference between +45</w:t>
        </w:r>
        <w:r w:rsidR="00782F75">
          <w:rPr>
            <w:rFonts w:eastAsiaTheme="minorEastAsia"/>
            <w:vertAlign w:val="superscript"/>
          </w:rPr>
          <w:t>o</w:t>
        </w:r>
        <w:r w:rsidR="00782F75">
          <w:rPr>
            <w:rFonts w:eastAsiaTheme="minorEastAsia"/>
          </w:rPr>
          <w:t xml:space="preserve"> diagonal polarization to -45</w:t>
        </w:r>
        <w:r w:rsidR="00782F75">
          <w:rPr>
            <w:rFonts w:eastAsiaTheme="minorEastAsia"/>
            <w:vertAlign w:val="superscript"/>
          </w:rPr>
          <w:t>o</w:t>
        </w:r>
        <w:r w:rsidR="00782F75" w:rsidRPr="00FD2A2B">
          <w:rPr>
            <w:rFonts w:eastAsiaTheme="minorEastAsia"/>
          </w:rPr>
          <w:t xml:space="preserve"> polarization</w:t>
        </w:r>
      </w:ins>
      <w:del w:id="334" w:author="Elash, Brenden" w:date="2016-06-09T14:06:00Z">
        <w:r w:rsidDel="00782F75">
          <w:delText>the diagonally (+45</w:delText>
        </w:r>
        <w:r w:rsidDel="00782F75">
          <w:rPr>
            <w:vertAlign w:val="superscript"/>
          </w:rPr>
          <w:delText>o</w:delText>
        </w:r>
        <w:r w:rsidDel="00782F75">
          <w:delText>) polarization</w:delText>
        </w:r>
      </w:del>
      <w:r>
        <w:t xml:space="preserve">, and </w:t>
      </w:r>
      <m:oMath>
        <m:r>
          <w:rPr>
            <w:rFonts w:ascii="Cambria Math" w:hAnsi="Cambria Math"/>
          </w:rPr>
          <m:t>V</m:t>
        </m:r>
      </m:oMath>
      <w:r>
        <w:t xml:space="preserve"> is </w:t>
      </w:r>
      <w:ins w:id="335" w:author="Elash, Brenden" w:date="2016-06-09T14:07:00Z">
        <w:r w:rsidR="00782F75">
          <w:rPr>
            <w:rFonts w:eastAsiaTheme="minorEastAsia"/>
          </w:rPr>
          <w:t>the difference between the counter clockwise circular polarization to clockwise polarization</w:t>
        </w:r>
      </w:ins>
      <w:del w:id="336" w:author="Elash, Brenden" w:date="2016-06-09T14:07:00Z">
        <w:r w:rsidDel="00782F75">
          <w:delText>the counter clockwise circular polarization</w:delText>
        </w:r>
      </w:del>
      <w:r>
        <w:t xml:space="preserve"> </w:t>
      </w:r>
      <w:commentRangeEnd w:id="328"/>
      <w:r w:rsidR="0094076C">
        <w:rPr>
          <w:rStyle w:val="CommentReference"/>
        </w:rPr>
        <w:commentReference w:id="328"/>
      </w:r>
      <w:r>
        <w:t>(</w:t>
      </w:r>
      <w:r>
        <w:rPr>
          <w:i/>
        </w:rPr>
        <w:t>Bickel and Bailey</w:t>
      </w:r>
      <w:r>
        <w:t>, 1985). Using a reference frame where the local x-axis is defined to be the horizontal polarization leads to the following definition for the Stokes vector</w:t>
      </w:r>
    </w:p>
    <w:tbl>
      <w:tblPr>
        <w:tblStyle w:val="TableGrid"/>
        <w:tblW w:w="8050" w:type="dxa"/>
        <w:tblInd w:w="1418" w:type="dxa"/>
        <w:tblLook w:val="04A0" w:firstRow="1" w:lastRow="0" w:firstColumn="1" w:lastColumn="0" w:noHBand="0" w:noVBand="1"/>
      </w:tblPr>
      <w:tblGrid>
        <w:gridCol w:w="6804"/>
        <w:gridCol w:w="1246"/>
      </w:tblGrid>
      <w:tr w:rsidR="00706E41" w14:paraId="4C23015B" w14:textId="77777777" w:rsidTr="009C3B73">
        <w:tc>
          <w:tcPr>
            <w:tcW w:w="6804" w:type="dxa"/>
            <w:tcBorders>
              <w:top w:val="nil"/>
              <w:left w:val="nil"/>
              <w:bottom w:val="nil"/>
              <w:right w:val="nil"/>
            </w:tcBorders>
          </w:tcPr>
          <w:p w14:paraId="080FD9CA" w14:textId="3488F865" w:rsidR="00706E41" w:rsidRPr="0076182D" w:rsidRDefault="00706E41" w:rsidP="00DA4460">
            <w:pPr>
              <w:pStyle w:val="BodyText"/>
              <w:ind w:firstLine="289"/>
              <w:jc w:val="right"/>
              <w:rPr>
                <w:i/>
              </w:rPr>
            </w:pPr>
            <m:oMathPara>
              <m:oMath>
                <m:r>
                  <m:rPr>
                    <m:sty m:val="b"/>
                  </m:rPr>
                  <w:rPr>
                    <w:rFonts w:ascii="Cambria Math" w:hAnsi="Cambria Math"/>
                  </w:rPr>
                  <m:t xml:space="preserve"> </m:t>
                </m:r>
                <m:m>
                  <m:mPr>
                    <m:mcs>
                      <m:mc>
                        <m:mcPr>
                          <m:count m:val="1"/>
                          <m:mcJc m:val="center"/>
                        </m:mcPr>
                      </m:mc>
                    </m:mcs>
                    <m:ctrlPr>
                      <w:rPr>
                        <w:rFonts w:ascii="Cambria Math" w:hAnsi="Cambria Math"/>
                        <w:b/>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m>
                        <m:mPr>
                          <m:mcs>
                            <m:mc>
                              <m:mcPr>
                                <m:count m:val="1"/>
                                <m:mcJc m:val="center"/>
                              </m:mcPr>
                            </m:mc>
                          </m:mcs>
                          <m:ctrlPr>
                            <w:rPr>
                              <w:rFonts w:ascii="Cambria Math" w:hAnsi="Cambria Math"/>
                              <w:b/>
                              <w:i/>
                            </w:rPr>
                          </m:ctrlPr>
                        </m:mPr>
                        <m:mr>
                          <m:e>
                            <m:r>
                              <w:rPr>
                                <w:rFonts w:ascii="Cambria Math" w:hAnsi="Cambria Math"/>
                              </w:rPr>
                              <m:t>U=2</m:t>
                            </m:r>
                            <m:r>
                              <m:rPr>
                                <m:sty m:val="p"/>
                              </m:rPr>
                              <w:rPr>
                                <w:rFonts w:ascii="Cambria Math" w:hAnsi="Cambria Math"/>
                              </w:rPr>
                              <m:t>Re</m:t>
                            </m:r>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r>
                          <m:e>
                            <m:r>
                              <w:rPr>
                                <w:rFonts w:ascii="Cambria Math" w:hAnsi="Cambria Math"/>
                              </w:rPr>
                              <m:t>V=2</m:t>
                            </m:r>
                            <m:r>
                              <m:rPr>
                                <m:sty m:val="p"/>
                              </m:rPr>
                              <w:rPr>
                                <w:rFonts w:ascii="Cambria Math" w:hAnsi="Cambria Math"/>
                              </w:rPr>
                              <m:t>Im</m:t>
                            </m:r>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mr>
                      </m:m>
                    </m:e>
                  </m:mr>
                </m:m>
                <m:r>
                  <w:rPr>
                    <w:rFonts w:ascii="Cambria Math" w:hAnsi="Cambria Math"/>
                  </w:rPr>
                  <m:t>.</m:t>
                </m:r>
              </m:oMath>
            </m:oMathPara>
          </w:p>
        </w:tc>
        <w:tc>
          <w:tcPr>
            <w:tcW w:w="1246" w:type="dxa"/>
            <w:tcBorders>
              <w:top w:val="nil"/>
              <w:left w:val="nil"/>
              <w:bottom w:val="nil"/>
              <w:right w:val="nil"/>
            </w:tcBorders>
            <w:vAlign w:val="center"/>
          </w:tcPr>
          <w:p w14:paraId="6322E11D" w14:textId="77777777" w:rsidR="00706E41" w:rsidRDefault="00706E41" w:rsidP="009C3B73">
            <w:pPr>
              <w:pStyle w:val="BodyText"/>
              <w:ind w:firstLine="0"/>
              <w:jc w:val="right"/>
            </w:pPr>
            <w:r>
              <w:t>(2.17)</w:t>
            </w:r>
          </w:p>
        </w:tc>
      </w:tr>
    </w:tbl>
    <w:p w14:paraId="75F7E881" w14:textId="265F4106" w:rsidR="00706E41" w:rsidRDefault="00706E41" w:rsidP="005530E3">
      <w:pPr>
        <w:pStyle w:val="BodyText"/>
        <w:ind w:firstLine="0"/>
        <w:jc w:val="both"/>
      </w:pPr>
      <w:r>
        <w:t xml:space="preserve">The electric field aligned with the x and y-axis are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respectively, the star is the complex conjugate, and </w:t>
      </w:r>
      <m:oMath>
        <m:r>
          <m:rPr>
            <m:sty m:val="p"/>
          </m:rPr>
          <w:rPr>
            <w:rFonts w:ascii="Cambria Math" w:hAnsi="Cambria Math"/>
          </w:rPr>
          <m:t>Re</m:t>
        </m:r>
      </m:oMath>
      <w:r>
        <w:t xml:space="preserve"> and </w:t>
      </w:r>
      <m:oMath>
        <m:r>
          <m:rPr>
            <m:sty m:val="p"/>
          </m:rPr>
          <w:rPr>
            <w:rFonts w:ascii="Cambria Math" w:hAnsi="Cambria Math"/>
          </w:rPr>
          <m:t>Im</m:t>
        </m:r>
      </m:oMath>
      <w:r>
        <w:t xml:space="preserve"> are the “real part of” and “imaginary part of” respectively. The degree of polarization can be determined with the Stokes vectors. If the equality </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 xml:space="preserve"> holds true then the light is fully polarized, otherwise it is only partially polarized </w:t>
      </w:r>
      <w:proofErr w:type="gramStart"/>
      <w:r>
        <w:t xml:space="preserve">if </w:t>
      </w:r>
      <w:proofErr w:type="gramEnd"/>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&gt;</m:t>
        </m:r>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w:r>
        <w:t>.</w:t>
      </w:r>
    </w:p>
    <w:p w14:paraId="429FA502" w14:textId="77777777" w:rsidR="00706E41" w:rsidRDefault="00706E41" w:rsidP="00BD1ABC">
      <w:pPr>
        <w:pStyle w:val="BodyText"/>
        <w:jc w:val="both"/>
      </w:pPr>
      <w:r>
        <w:lastRenderedPageBreak/>
        <w:t>With the addition of polarization, the radiative transfer and source term equations (Equations 2.12 and 2.13) need to be rewritten with polarization state included. The polarized radiative transfer equation are</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706E41" w14:paraId="62E33451" w14:textId="77777777" w:rsidTr="000927B6">
        <w:tc>
          <w:tcPr>
            <w:tcW w:w="6804" w:type="dxa"/>
          </w:tcPr>
          <w:p w14:paraId="018A1938" w14:textId="77777777" w:rsidR="00706E41" w:rsidRPr="0076182D" w:rsidRDefault="00706E41" w:rsidP="002B54E1">
            <w:pPr>
              <w:pStyle w:val="BodyText"/>
              <w:ind w:firstLine="289"/>
              <w:jc w:val="right"/>
              <w:rPr>
                <w:i/>
              </w:rPr>
            </w:pPr>
            <m:oMathPara>
              <m:oMath>
                <m:r>
                  <m:rPr>
                    <m:sty m:val="bi"/>
                  </m:rP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r>
                  <m:rPr>
                    <m:sty m:val="bi"/>
                  </m:rPr>
                  <w:rPr>
                    <w:rFonts w:ascii="Cambria Math" w:hAnsi="Cambria Math"/>
                  </w:rPr>
                  <m:t>I</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-τ(s)</m:t>
                    </m:r>
                  </m:sup>
                </m:sSup>
                <m:r>
                  <w:rPr>
                    <w:rFonts w:ascii="Cambria Math" w:hAnsi="Cambria Math"/>
                  </w:rPr>
                  <m:t>+</m:t>
                </m:r>
                <m:nary>
                  <m:naryPr>
                    <m:limLoc m:val="subSup"/>
                    <m:ctrlPr>
                      <w:rPr>
                        <w:rFonts w:ascii="Cambria Math" w:hAnsi="Cambria Math"/>
                        <w:i/>
                      </w:rPr>
                    </m:ctrlPr>
                  </m:naryPr>
                  <m:sub>
                    <m:r>
                      <w:rPr>
                        <w:rFonts w:ascii="Cambria Math" w:hAnsi="Cambria Math"/>
                      </w:rPr>
                      <m:t>s</m:t>
                    </m:r>
                  </m:sub>
                  <m:sup>
                    <m:r>
                      <w:rPr>
                        <w:rFonts w:ascii="Cambria Math" w:hAnsi="Cambria Math"/>
                      </w:rPr>
                      <m:t>0</m:t>
                    </m:r>
                  </m:sup>
                  <m:e>
                    <m:r>
                      <w:rPr>
                        <w:rFonts w:ascii="Cambria Math" w:hAnsi="Cambria Math"/>
                      </w:rPr>
                      <m:t>k(</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bi"/>
                      </m:rP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246" w:type="dxa"/>
            <w:vAlign w:val="center"/>
          </w:tcPr>
          <w:p w14:paraId="29F62481" w14:textId="77777777" w:rsidR="00706E41" w:rsidRDefault="00706E41" w:rsidP="009C3B73">
            <w:pPr>
              <w:pStyle w:val="BodyText"/>
              <w:ind w:firstLine="0"/>
              <w:jc w:val="right"/>
            </w:pPr>
            <w:r>
              <w:t>(2.18)</w:t>
            </w:r>
          </w:p>
        </w:tc>
      </w:tr>
      <w:tr w:rsidR="00706E41" w14:paraId="61111077" w14:textId="77777777" w:rsidTr="000927B6">
        <w:tc>
          <w:tcPr>
            <w:tcW w:w="6804" w:type="dxa"/>
          </w:tcPr>
          <w:p w14:paraId="415AE965" w14:textId="1BB019D2" w:rsidR="00706E41" w:rsidRPr="0076182D" w:rsidRDefault="00CA79A7" w:rsidP="00CA79A7">
            <w:pPr>
              <w:pStyle w:val="BodyText"/>
              <w:ind w:firstLine="289"/>
              <w:jc w:val="right"/>
              <w:rPr>
                <w:i/>
              </w:rPr>
            </w:pPr>
            <m:oMathPara>
              <m:oMath>
                <m:r>
                  <m:rPr>
                    <m:sty m:val="bi"/>
                  </m:rPr>
                  <w:rPr>
                    <w:rFonts w:ascii="Cambria Math" w:hAnsi="Cambria Math"/>
                  </w:rPr>
                  <m:t>J</m:t>
                </m:r>
                <m:d>
                  <m:dPr>
                    <m:ctrlPr>
                      <w:rPr>
                        <w:rFonts w:ascii="Cambria Math" w:hAnsi="Cambria Math"/>
                        <w:i/>
                      </w:rPr>
                    </m:ctrlPr>
                  </m:dPr>
                  <m:e>
                    <m:r>
                      <w:rPr>
                        <w:rFonts w:ascii="Cambria Math" w:hAnsi="Cambria Math"/>
                      </w:rPr>
                      <m:t xml:space="preserve">s, </m:t>
                    </m:r>
                    <m:acc>
                      <m:accPr>
                        <m:ctrlPr>
                          <w:rPr>
                            <w:rFonts w:ascii="Cambria Math" w:hAnsi="Cambria Math"/>
                            <w:i/>
                          </w:rPr>
                        </m:ctrlPr>
                      </m:accPr>
                      <m:e>
                        <m:r>
                          <m:rPr>
                            <m:sty m:val="p"/>
                          </m:rPr>
                          <w:rPr>
                            <w:rFonts w:ascii="Cambria Math" w:hAnsi="Cambria Math"/>
                          </w:rPr>
                          <m:t>Ω</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scat</m:t>
                        </m:r>
                      </m:sub>
                    </m:sSub>
                    <m:d>
                      <m:dPr>
                        <m:ctrlPr>
                          <w:rPr>
                            <w:rFonts w:ascii="Cambria Math" w:hAnsi="Cambria Math"/>
                            <w:i/>
                          </w:rPr>
                        </m:ctrlPr>
                      </m:dPr>
                      <m:e>
                        <m:r>
                          <w:rPr>
                            <w:rFonts w:ascii="Cambria Math" w:hAnsi="Cambria Math"/>
                          </w:rPr>
                          <m:t>s</m:t>
                        </m:r>
                      </m:e>
                    </m:d>
                  </m:num>
                  <m:den>
                    <m:r>
                      <w:rPr>
                        <w:rFonts w:ascii="Cambria Math" w:hAnsi="Cambria Math"/>
                      </w:rPr>
                      <m:t>k</m:t>
                    </m:r>
                    <m:d>
                      <m:dPr>
                        <m:ctrlPr>
                          <w:rPr>
                            <w:rFonts w:ascii="Cambria Math" w:hAnsi="Cambria Math"/>
                            <w:i/>
                          </w:rPr>
                        </m:ctrlPr>
                      </m:dPr>
                      <m:e>
                        <m:r>
                          <w:rPr>
                            <w:rFonts w:ascii="Cambria Math" w:hAnsi="Cambria Math"/>
                          </w:rPr>
                          <m:t>s</m:t>
                        </m:r>
                      </m:e>
                    </m:d>
                  </m:den>
                </m:f>
                <m:nary>
                  <m:naryPr>
                    <m:limLoc m:val="subSup"/>
                    <m:ctrlPr>
                      <w:rPr>
                        <w:rFonts w:ascii="Cambria Math" w:hAnsi="Cambria Math"/>
                        <w:i/>
                      </w:rPr>
                    </m:ctrlPr>
                  </m:naryPr>
                  <m:sub>
                    <m:r>
                      <w:rPr>
                        <w:rFonts w:ascii="Cambria Math" w:hAnsi="Cambria Math"/>
                      </w:rPr>
                      <m:t>4π</m:t>
                    </m:r>
                  </m:sub>
                  <m:sup/>
                  <m:e>
                    <m:r>
                      <w:ins w:id="337" w:author="Elash, Brenden" w:date="2016-06-22T13:37:00Z">
                        <m:rPr>
                          <m:sty m:val="bi"/>
                        </m:rPr>
                        <w:rPr>
                          <w:rFonts w:ascii="Cambria Math" w:hAnsi="Cambria Math"/>
                        </w:rPr>
                        <m:t>L</m:t>
                      </w:ins>
                    </m:r>
                    <m:d>
                      <m:dPr>
                        <m:ctrlPr>
                          <w:rPr>
                            <w:rFonts w:ascii="Cambria Math" w:hAnsi="Cambria Math"/>
                            <w:i/>
                          </w:rPr>
                        </m:ctrlPr>
                      </m:dPr>
                      <m:e>
                        <m:sSub>
                          <m:sSubPr>
                            <m:ctrlPr>
                              <w:rPr>
                                <w:rFonts w:ascii="Cambria Math" w:hAnsi="Cambria Math"/>
                                <w:i/>
                              </w:rPr>
                            </m:ctrlPr>
                          </m:sSubPr>
                          <m:e>
                            <m:r>
                              <w:del w:id="338" w:author="Elash, Brenden" w:date="2016-06-22T13:35:00Z">
                                <w:rPr>
                                  <w:rFonts w:ascii="Cambria Math" w:hAnsi="Cambria Math"/>
                                </w:rPr>
                                <m:t>α</m:t>
                              </w:del>
                            </m:r>
                            <m:r>
                              <w:ins w:id="339" w:author="Elash, Brenden" w:date="2016-06-22T13:35:00Z">
                                <w:rPr>
                                  <w:rFonts w:ascii="Cambria Math" w:hAnsi="Cambria Math"/>
                                </w:rPr>
                                <m:t>θ</m:t>
                              </w:ins>
                            </m:r>
                          </m:e>
                          <m:sub>
                            <m:r>
                              <w:rPr>
                                <w:rFonts w:ascii="Cambria Math" w:hAnsi="Cambria Math"/>
                              </w:rPr>
                              <m:t>2</m:t>
                            </m:r>
                          </m:sub>
                        </m:sSub>
                      </m:e>
                    </m:d>
                    <m:acc>
                      <m:accPr>
                        <m:chr m:val="̅"/>
                        <m:ctrlPr>
                          <w:del w:id="340" w:author="Elash, Brenden" w:date="2016-06-22T13:36:00Z">
                            <w:rPr>
                              <w:rFonts w:ascii="Cambria Math" w:hAnsi="Cambria Math"/>
                              <w:b/>
                              <w:i/>
                            </w:rPr>
                          </w:del>
                        </m:ctrlPr>
                      </m:accPr>
                      <m:e>
                        <m:r>
                          <w:del w:id="341" w:author="Elash, Brenden" w:date="2016-06-22T13:36:00Z">
                            <m:rPr>
                              <m:sty m:val="bi"/>
                            </m:rPr>
                            <w:rPr>
                              <w:rFonts w:ascii="Cambria Math" w:hAnsi="Cambria Math"/>
                            </w:rPr>
                            <m:t>p</m:t>
                          </w:del>
                        </m:r>
                        <m:ctrlPr>
                          <w:del w:id="342" w:author="Elash, Brenden" w:date="2016-06-22T13:36:00Z">
                            <w:rPr>
                              <w:rFonts w:ascii="Cambria Math" w:hAnsi="Cambria Math"/>
                              <w:i/>
                            </w:rPr>
                          </w:del>
                        </m:ctrlPr>
                      </m:e>
                    </m:acc>
                    <m:r>
                      <w:ins w:id="343" w:author="Elash, Brenden" w:date="2016-06-22T13:36:00Z">
                        <m:rPr>
                          <m:sty m:val="bi"/>
                        </m:rPr>
                        <w:rPr>
                          <w:rFonts w:ascii="Cambria Math" w:hAnsi="Cambria Math"/>
                        </w:rPr>
                        <m:t>P</m:t>
                      </w:ins>
                    </m:r>
                    <m:d>
                      <m:dPr>
                        <m:ctrlPr>
                          <w:rPr>
                            <w:rFonts w:ascii="Cambria Math" w:hAnsi="Cambria Math"/>
                            <w:i/>
                          </w:rPr>
                        </m:ctrlPr>
                      </m:dPr>
                      <m:e>
                        <m:r>
                          <w:rPr>
                            <w:rFonts w:ascii="Cambria Math" w:hAnsi="Cambria Math"/>
                          </w:rPr>
                          <m:t xml:space="preserve">s, </m:t>
                        </m:r>
                        <m:r>
                          <m:rPr>
                            <m:sty m:val="p"/>
                          </m:rPr>
                          <w:rPr>
                            <w:rFonts w:ascii="Cambria Math" w:hAnsi="Cambria Math"/>
                          </w:rPr>
                          <m:t>Θ</m:t>
                        </m:r>
                      </m:e>
                    </m:d>
                    <m:r>
                      <w:ins w:id="344" w:author="Elash, Brenden" w:date="2016-06-22T13:37:00Z">
                        <m:rPr>
                          <m:sty m:val="bi"/>
                        </m:rPr>
                        <w:rPr>
                          <w:rFonts w:ascii="Cambria Math" w:hAnsi="Cambria Math"/>
                        </w:rPr>
                        <m:t>L</m:t>
                      </w:ins>
                    </m:r>
                    <m:d>
                      <m:dPr>
                        <m:ctrlPr>
                          <w:rPr>
                            <w:rFonts w:ascii="Cambria Math" w:hAnsi="Cambria Math"/>
                            <w:i/>
                          </w:rPr>
                        </m:ctrlPr>
                      </m:dPr>
                      <m:e>
                        <m:sSub>
                          <m:sSubPr>
                            <m:ctrlPr>
                              <w:rPr>
                                <w:rFonts w:ascii="Cambria Math" w:hAnsi="Cambria Math"/>
                                <w:i/>
                              </w:rPr>
                            </m:ctrlPr>
                          </m:sSubPr>
                          <m:e>
                            <m:r>
                              <w:ins w:id="345" w:author="Elash, Brenden" w:date="2016-06-22T13:35:00Z">
                                <w:rPr>
                                  <w:rFonts w:ascii="Cambria Math" w:hAnsi="Cambria Math"/>
                                </w:rPr>
                                <m:t>θ</m:t>
                              </w:ins>
                            </m:r>
                            <m:r>
                              <w:del w:id="346" w:author="Elash, Brenden" w:date="2016-06-22T13:35:00Z">
                                <w:rPr>
                                  <w:rFonts w:ascii="Cambria Math" w:hAnsi="Cambria Math"/>
                                </w:rPr>
                                <m:t>α</m:t>
                              </w:del>
                            </m:r>
                          </m:e>
                          <m:sub>
                            <m:r>
                              <w:rPr>
                                <w:rFonts w:ascii="Cambria Math" w:hAnsi="Cambria Math"/>
                              </w:rPr>
                              <m:t>1</m:t>
                            </m:r>
                          </m:sub>
                        </m:sSub>
                      </m:e>
                    </m:d>
                    <m:r>
                      <m:rPr>
                        <m:sty m:val="b"/>
                      </m:rPr>
                      <w:rPr>
                        <w:rFonts w:ascii="Cambria Math" w:hAnsi="Cambria Math"/>
                      </w:rPr>
                      <m:t>I</m:t>
                    </m:r>
                    <m:d>
                      <m:dPr>
                        <m:ctrlPr>
                          <w:rPr>
                            <w:rFonts w:ascii="Cambria Math" w:hAnsi="Cambria Math"/>
                            <w:i/>
                          </w:rPr>
                        </m:ctrlPr>
                      </m:dPr>
                      <m:e>
                        <m:r>
                          <w:rPr>
                            <w:rFonts w:ascii="Cambria Math" w:hAnsi="Cambria Math"/>
                          </w:rPr>
                          <m:t xml:space="preserve">s, </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e>
                            </m:acc>
                          </m:e>
                          <m:sup>
                            <m:r>
                              <w:rPr>
                                <w:rFonts w:ascii="Cambria Math" w:hAnsi="Cambria Math"/>
                              </w:rPr>
                              <m:t>'</m:t>
                            </m:r>
                          </m:sup>
                        </m:sSup>
                      </m:e>
                    </m:d>
                    <m:r>
                      <w:rPr>
                        <w:rFonts w:ascii="Cambria Math" w:hAnsi="Cambria Math"/>
                      </w:rPr>
                      <m:t>d</m:t>
                    </m:r>
                    <m:sSup>
                      <m:sSupPr>
                        <m:ctrlPr>
                          <w:rPr>
                            <w:rFonts w:ascii="Cambria Math" w:hAnsi="Cambria Math"/>
                            <w:i/>
                          </w:rPr>
                        </m:ctrlPr>
                      </m:sSupPr>
                      <m:e>
                        <m:acc>
                          <m:accPr>
                            <m:ctrlPr>
                              <w:rPr>
                                <w:rFonts w:ascii="Cambria Math" w:hAnsi="Cambria Math"/>
                                <w:i/>
                              </w:rPr>
                            </m:ctrlPr>
                          </m:accPr>
                          <m:e>
                            <m:r>
                              <m:rPr>
                                <m:sty m:val="p"/>
                              </m:rPr>
                              <w:rPr>
                                <w:rFonts w:ascii="Cambria Math" w:hAnsi="Cambria Math"/>
                              </w:rPr>
                              <m:t>Ω</m:t>
                            </m:r>
                            <m:ctrlPr>
                              <w:rPr>
                                <w:rFonts w:ascii="Cambria Math" w:hAnsi="Cambria Math"/>
                              </w:rPr>
                            </m:ctrlPr>
                          </m:e>
                        </m:acc>
                      </m:e>
                      <m:sup>
                        <m:r>
                          <w:rPr>
                            <w:rFonts w:ascii="Cambria Math" w:hAnsi="Cambria Math"/>
                          </w:rPr>
                          <m:t>'</m:t>
                        </m:r>
                      </m:sup>
                    </m:sSup>
                  </m:e>
                </m:nary>
                <m:r>
                  <w:rPr>
                    <w:rFonts w:ascii="Cambria Math" w:hAnsi="Cambria Math"/>
                  </w:rPr>
                  <m:t>,</m:t>
                </m:r>
              </m:oMath>
            </m:oMathPara>
          </w:p>
        </w:tc>
        <w:tc>
          <w:tcPr>
            <w:tcW w:w="1246" w:type="dxa"/>
            <w:vAlign w:val="center"/>
          </w:tcPr>
          <w:p w14:paraId="57B8A14E" w14:textId="77777777" w:rsidR="00706E41" w:rsidRDefault="00706E41" w:rsidP="009C3B73">
            <w:pPr>
              <w:pStyle w:val="BodyText"/>
              <w:ind w:firstLine="0"/>
              <w:jc w:val="right"/>
            </w:pPr>
            <w:r>
              <w:t>(2.19)</w:t>
            </w:r>
          </w:p>
        </w:tc>
      </w:tr>
    </w:tbl>
    <w:p w14:paraId="66B18AFB" w14:textId="7F15CF0B" w:rsidR="00706E41" w:rsidRDefault="00706E41" w:rsidP="00097F5B">
      <w:pPr>
        <w:pStyle w:val="BodyText"/>
        <w:ind w:firstLine="0"/>
        <w:jc w:val="both"/>
      </w:pPr>
      <w:proofErr w:type="gramStart"/>
      <w:r>
        <w:t>which</w:t>
      </w:r>
      <w:proofErr w:type="gramEnd"/>
      <w:r>
        <w:t xml:space="preserve"> are the vector radiative transfer and source term equations respectively (</w:t>
      </w:r>
      <w:proofErr w:type="spellStart"/>
      <w:r>
        <w:rPr>
          <w:i/>
        </w:rPr>
        <w:t>Mishchenko</w:t>
      </w:r>
      <w:proofErr w:type="spellEnd"/>
      <w:r>
        <w:rPr>
          <w:i/>
        </w:rPr>
        <w:t xml:space="preserve"> et al.</w:t>
      </w:r>
      <w:r>
        <w:t xml:space="preserve">, 2002). With polarization a scattering reference frame is defined and incoming radiance is rotated into the scattering frame multiplied by the </w:t>
      </w:r>
      <w:del w:id="347" w:author="Elash, Brenden" w:date="2016-06-22T13:39:00Z">
        <w:r w:rsidDel="00CA79A7">
          <w:delText xml:space="preserve">phase </w:delText>
        </w:r>
      </w:del>
      <w:ins w:id="348" w:author="Elash, Brenden" w:date="2016-06-22T13:39:00Z">
        <w:r w:rsidR="00CA79A7">
          <w:t xml:space="preserve">scattering </w:t>
        </w:r>
      </w:ins>
      <w:r>
        <w:t>matrix then returned to the original propagation frame. The rotation matrix is defined as</w:t>
      </w:r>
    </w:p>
    <w:tbl>
      <w:tblPr>
        <w:tblStyle w:val="TableGrid"/>
        <w:tblW w:w="8050" w:type="dxa"/>
        <w:tblInd w:w="1418" w:type="dxa"/>
        <w:tblLook w:val="04A0" w:firstRow="1" w:lastRow="0" w:firstColumn="1" w:lastColumn="0" w:noHBand="0" w:noVBand="1"/>
      </w:tblPr>
      <w:tblGrid>
        <w:gridCol w:w="6804"/>
        <w:gridCol w:w="1246"/>
      </w:tblGrid>
      <w:tr w:rsidR="00706E41" w14:paraId="23269732" w14:textId="77777777" w:rsidTr="00D75640">
        <w:tc>
          <w:tcPr>
            <w:tcW w:w="6804" w:type="dxa"/>
            <w:tcBorders>
              <w:top w:val="nil"/>
              <w:left w:val="nil"/>
              <w:bottom w:val="nil"/>
              <w:right w:val="nil"/>
            </w:tcBorders>
          </w:tcPr>
          <w:p w14:paraId="442DB2A6" w14:textId="6A943EA7" w:rsidR="00706E41" w:rsidRPr="008E2476" w:rsidRDefault="00DF5AC3" w:rsidP="00CA79A7">
            <w:pPr>
              <w:pStyle w:val="BodyText"/>
              <w:ind w:firstLine="289"/>
              <w:jc w:val="right"/>
              <w:rPr>
                <w:i/>
              </w:rPr>
            </w:pPr>
            <m:oMathPara>
              <m:oMath>
                <m:acc>
                  <m:accPr>
                    <m:chr m:val="̅"/>
                    <m:ctrlPr>
                      <w:del w:id="349" w:author="Elash, Brenden" w:date="2016-06-22T13:37:00Z">
                        <w:rPr>
                          <w:rFonts w:ascii="Cambria Math" w:hAnsi="Cambria Math"/>
                          <w:i/>
                        </w:rPr>
                      </w:del>
                    </m:ctrlPr>
                  </m:accPr>
                  <m:e>
                    <m:r>
                      <w:del w:id="350" w:author="Elash, Brenden" w:date="2016-06-22T13:37:00Z">
                        <m:rPr>
                          <m:sty m:val="bi"/>
                        </m:rPr>
                        <w:rPr>
                          <w:rFonts w:ascii="Cambria Math" w:hAnsi="Cambria Math"/>
                        </w:rPr>
                        <m:t>L</m:t>
                      </w:del>
                    </m:r>
                    <m:r>
                      <w:ins w:id="351" w:author="Elash, Brenden" w:date="2016-06-22T13:37:00Z">
                        <m:rPr>
                          <m:sty m:val="bi"/>
                        </m:rPr>
                        <w:rPr>
                          <w:rFonts w:ascii="Cambria Math" w:hAnsi="Cambria Math"/>
                        </w:rPr>
                        <m:t>L</m:t>
                      </w:ins>
                    </m:r>
                    <m:ctrlPr>
                      <w:del w:id="352" w:author="Elash, Brenden" w:date="2016-06-22T13:37:00Z">
                        <w:rPr>
                          <w:rFonts w:ascii="Cambria Math" w:hAnsi="Cambria Math"/>
                          <w:b/>
                          <w:i/>
                        </w:rPr>
                      </w:del>
                    </m:ctrlPr>
                  </m:e>
                </m:acc>
                <m:d>
                  <m:dPr>
                    <m:ctrlPr>
                      <w:rPr>
                        <w:rFonts w:ascii="Cambria Math" w:hAnsi="Cambria Math"/>
                        <w:i/>
                      </w:rPr>
                    </m:ctrlPr>
                  </m:dPr>
                  <m:e>
                    <m:r>
                      <w:del w:id="353" w:author="Elash, Brenden" w:date="2016-06-22T13:36:00Z">
                        <m:rPr>
                          <m:sty m:val="p"/>
                        </m:rPr>
                        <w:rPr>
                          <w:rFonts w:ascii="Cambria Math" w:hAnsi="Cambria Math"/>
                          <w:lang w:val="en-CA"/>
                        </w:rPr>
                        <m:t>α</m:t>
                      </w:del>
                    </m:r>
                    <m:r>
                      <w:ins w:id="354" w:author="Elash, Brenden" w:date="2016-06-22T13:36:00Z">
                        <m:rPr>
                          <m:sty m:val="p"/>
                        </m:rPr>
                        <w:rPr>
                          <w:rFonts w:ascii="Cambria Math" w:hAnsi="Cambria Math"/>
                          <w:lang w:val="en-CA"/>
                        </w:rPr>
                        <m:t>θ</m:t>
                      </w:ins>
                    </m:r>
                    <m:ctrlPr>
                      <w:rPr>
                        <w:rFonts w:ascii="Cambria Math" w:hAnsi="Cambria Math"/>
                        <w:i/>
                        <w:lang w:val="en-CA"/>
                      </w:rPr>
                    </m:ctrlPr>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m:t>
                                  </m:r>
                                  <m:r>
                                    <w:ins w:id="355" w:author="Elash, Brenden" w:date="2016-06-22T13:38:00Z">
                                      <m:rPr>
                                        <m:sty m:val="p"/>
                                      </m:rPr>
                                      <w:rPr>
                                        <w:rFonts w:ascii="Cambria Math" w:hAnsi="Cambria Math"/>
                                        <w:lang w:val="en-CA"/>
                                      </w:rPr>
                                      <m:t>θ</m:t>
                                    </w:ins>
                                  </m:r>
                                  <m:r>
                                    <w:del w:id="356" w:author="Elash, Brenden" w:date="2016-06-22T13:38:00Z">
                                      <w:rPr>
                                        <w:rFonts w:ascii="Cambria Math" w:hAnsi="Cambria Math"/>
                                      </w:rPr>
                                      <m:t>α</m:t>
                                    </w:del>
                                  </m:r>
                                </m:e>
                              </m:d>
                            </m:e>
                          </m:func>
                        </m:e>
                        <m:e>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2</m:t>
                                  </m:r>
                                  <m:r>
                                    <w:ins w:id="357" w:author="Elash, Brenden" w:date="2016-06-22T13:38:00Z">
                                      <m:rPr>
                                        <m:sty m:val="p"/>
                                      </m:rPr>
                                      <w:rPr>
                                        <w:rFonts w:ascii="Cambria Math" w:hAnsi="Cambria Math"/>
                                        <w:lang w:val="en-CA"/>
                                      </w:rPr>
                                      <m:t>θ</m:t>
                                    </w:ins>
                                  </m:r>
                                  <m:r>
                                    <w:del w:id="358" w:author="Elash, Brenden" w:date="2016-06-22T13:38:00Z">
                                      <w:rPr>
                                        <w:rFonts w:ascii="Cambria Math" w:hAnsi="Cambria Math"/>
                                      </w:rPr>
                                      <m:t>α</m:t>
                                    </w:del>
                                  </m:r>
                                </m:e>
                              </m:d>
                            </m:e>
                          </m:func>
                        </m:e>
                        <m:e>
                          <m:r>
                            <w:rPr>
                              <w:rFonts w:ascii="Cambria Math" w:hAnsi="Cambria Math"/>
                            </w:rPr>
                            <m:t>0</m:t>
                          </m:r>
                        </m:e>
                      </m:mr>
                      <m:mr>
                        <m:e>
                          <m:r>
                            <w:rPr>
                              <w:rFonts w:ascii="Cambria Math" w:hAnsi="Cambria Math"/>
                            </w:rPr>
                            <m:t>0</m:t>
                          </m:r>
                        </m:e>
                        <m:e>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m:t>
                                  </m:r>
                                  <m:r>
                                    <w:ins w:id="359" w:author="Elash, Brenden" w:date="2016-06-22T13:38:00Z">
                                      <m:rPr>
                                        <m:sty m:val="p"/>
                                      </m:rPr>
                                      <w:rPr>
                                        <w:rFonts w:ascii="Cambria Math" w:hAnsi="Cambria Math"/>
                                        <w:lang w:val="en-CA"/>
                                      </w:rPr>
                                      <m:t>θ</m:t>
                                    </w:ins>
                                  </m:r>
                                  <m:r>
                                    <w:del w:id="360" w:author="Elash, Brenden" w:date="2016-06-22T13:38:00Z">
                                      <w:rPr>
                                        <w:rFonts w:ascii="Cambria Math" w:hAnsi="Cambria Math"/>
                                      </w:rPr>
                                      <m:t>α</m:t>
                                    </w:del>
                                  </m:r>
                                </m:e>
                              </m:d>
                            </m:e>
                          </m:func>
                        </m:e>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2</m:t>
                                  </m:r>
                                  <m:r>
                                    <w:ins w:id="361" w:author="Elash, Brenden" w:date="2016-06-22T13:38:00Z">
                                      <m:rPr>
                                        <m:sty m:val="p"/>
                                      </m:rPr>
                                      <w:rPr>
                                        <w:rFonts w:ascii="Cambria Math" w:hAnsi="Cambria Math"/>
                                        <w:lang w:val="en-CA"/>
                                      </w:rPr>
                                      <m:t>θ</m:t>
                                    </w:ins>
                                  </m:r>
                                  <m:r>
                                    <w:del w:id="362" w:author="Elash, Brenden" w:date="2016-06-22T13:38:00Z">
                                      <w:rPr>
                                        <w:rFonts w:ascii="Cambria Math" w:hAnsi="Cambria Math"/>
                                      </w:rPr>
                                      <m:t>α</m:t>
                                    </w:del>
                                  </m:r>
                                </m:e>
                              </m:d>
                            </m:e>
                          </m:func>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1246" w:type="dxa"/>
            <w:tcBorders>
              <w:top w:val="nil"/>
              <w:left w:val="nil"/>
              <w:bottom w:val="nil"/>
              <w:right w:val="nil"/>
            </w:tcBorders>
            <w:vAlign w:val="center"/>
          </w:tcPr>
          <w:p w14:paraId="282B60A0" w14:textId="77777777" w:rsidR="00706E41" w:rsidRDefault="00706E41" w:rsidP="009C3B73">
            <w:pPr>
              <w:pStyle w:val="BodyText"/>
              <w:ind w:firstLine="0"/>
              <w:jc w:val="right"/>
            </w:pPr>
            <w:r>
              <w:t>(2.20)</w:t>
            </w:r>
          </w:p>
        </w:tc>
      </w:tr>
    </w:tbl>
    <w:p w14:paraId="1A830E11" w14:textId="51DD10FA" w:rsidR="00706E41" w:rsidRDefault="00706E41" w:rsidP="00097F5B">
      <w:pPr>
        <w:pStyle w:val="BodyText"/>
        <w:ind w:firstLine="0"/>
        <w:jc w:val="both"/>
      </w:pPr>
      <w:proofErr w:type="gramStart"/>
      <w:r>
        <w:t>where</w:t>
      </w:r>
      <w:proofErr w:type="gramEnd"/>
      <w:r>
        <w:t xml:space="preserve"> </w:t>
      </w:r>
      <m:oMath>
        <m:r>
          <w:del w:id="363" w:author="Elash, Brenden" w:date="2016-06-22T13:37:00Z">
            <w:rPr>
              <w:rFonts w:ascii="Cambria Math" w:hAnsi="Cambria Math"/>
            </w:rPr>
            <m:t>α</m:t>
          </w:del>
        </m:r>
        <m:r>
          <w:ins w:id="364" w:author="Elash, Brenden" w:date="2016-06-22T13:37:00Z">
            <w:rPr>
              <w:rFonts w:ascii="Cambria Math" w:hAnsi="Cambria Math"/>
            </w:rPr>
            <m:t>θ</m:t>
          </w:ins>
        </m:r>
      </m:oMath>
      <w:r>
        <w:t xml:space="preserve"> is the angle between </w:t>
      </w:r>
      <w:ins w:id="365" w:author="Elash, Brenden" w:date="2016-06-25T16:20:00Z">
        <w:r w:rsidR="00071EB0">
          <w:t>t</w:t>
        </w:r>
      </w:ins>
      <w:r>
        <w:t xml:space="preserve">he propagation and </w:t>
      </w:r>
      <w:del w:id="366" w:author="Elash, Brenden" w:date="2016-06-22T13:48:00Z">
        <w:r w:rsidDel="00DD60A8">
          <w:delText xml:space="preserve">polarization </w:delText>
        </w:r>
      </w:del>
      <w:ins w:id="367" w:author="Elash, Brenden" w:date="2016-06-22T13:48:00Z">
        <w:r w:rsidR="00DD60A8">
          <w:t xml:space="preserve">scattering </w:t>
        </w:r>
      </w:ins>
      <w:r>
        <w:t xml:space="preserve">reference frame. The radiance and the source terms are now Stokes vectors in 4 by 1 matrices and the </w:t>
      </w:r>
      <w:del w:id="368" w:author="Elash, Brenden" w:date="2016-06-22T13:39:00Z">
        <w:r w:rsidDel="00CA79A7">
          <w:delText>phase function</w:delText>
        </w:r>
      </w:del>
      <w:ins w:id="369" w:author="Elash, Brenden" w:date="2016-06-22T13:39:00Z">
        <w:r w:rsidR="00CA79A7">
          <w:t>scattering matrix</w:t>
        </w:r>
        <w:proofErr w:type="gramStart"/>
        <w:r w:rsidR="00CA79A7">
          <w:t xml:space="preserve">, </w:t>
        </w:r>
        <w:proofErr w:type="gramEnd"/>
        <m:oMath>
          <m:r>
            <m:rPr>
              <m:sty m:val="bi"/>
            </m:rPr>
            <w:rPr>
              <w:rFonts w:ascii="Cambria Math" w:hAnsi="Cambria Math"/>
            </w:rPr>
            <m:t>P(</m:t>
          </m:r>
        </m:oMath>
      </w:ins>
      <m:oMath>
        <m:r>
          <w:ins w:id="370" w:author="Elash, Brenden" w:date="2016-06-22T13:40:00Z">
            <w:rPr>
              <w:rFonts w:ascii="Cambria Math" w:hAnsi="Cambria Math"/>
            </w:rPr>
            <m:t xml:space="preserve">s </m:t>
          </w:ins>
        </m:r>
        <m:r>
          <w:ins w:id="371" w:author="Elash, Brenden" w:date="2016-06-22T13:40:00Z">
            <m:rPr>
              <m:sty m:val="p"/>
            </m:rPr>
            <w:rPr>
              <w:rFonts w:ascii="Cambria Math" w:hAnsi="Cambria Math" w:hint="eastAsia"/>
            </w:rPr>
            <m:t>Θ</m:t>
          </w:ins>
        </m:r>
        <m:r>
          <w:ins w:id="372" w:author="Elash, Brenden" w:date="2016-06-22T13:40:00Z">
            <w:rPr>
              <w:rFonts w:ascii="Cambria Math" w:hAnsi="Cambria Math"/>
            </w:rPr>
            <m:t>)</m:t>
          </w:ins>
        </m:r>
      </m:oMath>
      <w:ins w:id="373" w:author="Elash, Brenden" w:date="2016-06-22T13:40:00Z">
        <w:r w:rsidR="00CA79A7">
          <w:t>,</w:t>
        </w:r>
      </w:ins>
      <w:r>
        <w:t xml:space="preserve"> is a 4 by 4 tensor that </w:t>
      </w:r>
      <w:del w:id="374" w:author="Elash, Brenden" w:date="2016-06-10T08:40:00Z">
        <w:r w:rsidDel="00B9205B">
          <w:delText xml:space="preserve">describes </w:delText>
        </w:r>
      </w:del>
      <w:ins w:id="375" w:author="Elash, Brenden" w:date="2016-06-10T08:40:00Z">
        <w:r w:rsidR="00B9205B">
          <w:t xml:space="preserve">is related </w:t>
        </w:r>
      </w:ins>
      <w:r>
        <w:t xml:space="preserve">the probability of the incoming light to be scattered in the propagation direction with a specific polarization. </w:t>
      </w:r>
      <w:ins w:id="376" w:author="Elash, Brenden" w:date="2016-06-22T13:41:00Z">
        <w:r w:rsidR="00CA79A7">
          <w:t>As a note</w:t>
        </w:r>
      </w:ins>
      <w:ins w:id="377" w:author="Elash, Brenden" w:date="2016-06-25T16:21:00Z">
        <w:r w:rsidR="00071EB0">
          <w:t>,</w:t>
        </w:r>
      </w:ins>
      <w:ins w:id="378" w:author="Elash, Brenden" w:date="2016-06-22T13:41:00Z">
        <w:r w:rsidR="00CA79A7">
          <w:t xml:space="preserve"> t</w:t>
        </w:r>
      </w:ins>
      <w:ins w:id="379" w:author="Elash, Brenden" w:date="2016-06-22T13:40:00Z">
        <w:r w:rsidR="00CA79A7">
          <w:t xml:space="preserve">he operation of </w:t>
        </w:r>
      </w:ins>
      <m:oMath>
        <m:r>
          <w:ins w:id="380" w:author="Elash, Brenden" w:date="2016-06-22T13:41:00Z">
            <m:rPr>
              <m:sty m:val="bi"/>
            </m:rPr>
            <w:rPr>
              <w:rFonts w:ascii="Cambria Math" w:hAnsi="Cambria Math"/>
            </w:rPr>
            <m:t>L</m:t>
          </w:ins>
        </m:r>
        <m:d>
          <m:dPr>
            <m:ctrlPr>
              <w:ins w:id="381" w:author="Elash, Brenden" w:date="2016-06-22T13:41:00Z">
                <w:rPr>
                  <w:rFonts w:ascii="Cambria Math" w:hAnsi="Cambria Math"/>
                  <w:i/>
                </w:rPr>
              </w:ins>
            </m:ctrlPr>
          </m:dPr>
          <m:e>
            <m:sSub>
              <m:sSubPr>
                <m:ctrlPr>
                  <w:ins w:id="382" w:author="Elash, Brenden" w:date="2016-06-22T13:41:00Z">
                    <w:rPr>
                      <w:rFonts w:ascii="Cambria Math" w:hAnsi="Cambria Math"/>
                      <w:i/>
                    </w:rPr>
                  </w:ins>
                </m:ctrlPr>
              </m:sSubPr>
              <m:e>
                <m:r>
                  <w:ins w:id="383" w:author="Elash, Brenden" w:date="2016-06-22T13:41:00Z">
                    <w:rPr>
                      <w:rFonts w:ascii="Cambria Math" w:hAnsi="Cambria Math"/>
                    </w:rPr>
                    <m:t>θ</m:t>
                  </w:ins>
                </m:r>
              </m:e>
              <m:sub>
                <m:r>
                  <w:ins w:id="384" w:author="Elash, Brenden" w:date="2016-06-22T13:41:00Z">
                    <w:rPr>
                      <w:rFonts w:ascii="Cambria Math" w:hAnsi="Cambria Math"/>
                    </w:rPr>
                    <m:t>2</m:t>
                  </w:ins>
                </m:r>
              </m:sub>
            </m:sSub>
          </m:e>
        </m:d>
        <m:r>
          <w:ins w:id="385" w:author="Elash, Brenden" w:date="2016-06-22T13:41:00Z">
            <m:rPr>
              <m:sty m:val="bi"/>
            </m:rPr>
            <w:rPr>
              <w:rFonts w:ascii="Cambria Math" w:hAnsi="Cambria Math"/>
            </w:rPr>
            <m:t>P</m:t>
          </w:ins>
        </m:r>
        <m:d>
          <m:dPr>
            <m:ctrlPr>
              <w:ins w:id="386" w:author="Elash, Brenden" w:date="2016-06-22T13:41:00Z">
                <w:rPr>
                  <w:rFonts w:ascii="Cambria Math" w:hAnsi="Cambria Math"/>
                  <w:i/>
                </w:rPr>
              </w:ins>
            </m:ctrlPr>
          </m:dPr>
          <m:e>
            <m:r>
              <w:ins w:id="387" w:author="Elash, Brenden" w:date="2016-06-22T13:41:00Z">
                <w:rPr>
                  <w:rFonts w:ascii="Cambria Math" w:hAnsi="Cambria Math"/>
                </w:rPr>
                <m:t xml:space="preserve">s, </m:t>
              </w:ins>
            </m:r>
            <m:r>
              <w:ins w:id="388" w:author="Elash, Brenden" w:date="2016-06-22T13:41:00Z">
                <m:rPr>
                  <m:sty m:val="p"/>
                </m:rPr>
                <w:rPr>
                  <w:rFonts w:ascii="Cambria Math" w:hAnsi="Cambria Math"/>
                </w:rPr>
                <m:t>Θ</m:t>
              </w:ins>
            </m:r>
          </m:e>
        </m:d>
        <m:r>
          <w:ins w:id="389" w:author="Elash, Brenden" w:date="2016-06-22T13:41:00Z">
            <m:rPr>
              <m:sty m:val="bi"/>
            </m:rPr>
            <w:rPr>
              <w:rFonts w:ascii="Cambria Math" w:hAnsi="Cambria Math"/>
            </w:rPr>
            <m:t>L</m:t>
          </w:ins>
        </m:r>
        <m:d>
          <m:dPr>
            <m:ctrlPr>
              <w:ins w:id="390" w:author="Elash, Brenden" w:date="2016-06-22T13:41:00Z">
                <w:rPr>
                  <w:rFonts w:ascii="Cambria Math" w:hAnsi="Cambria Math"/>
                  <w:i/>
                </w:rPr>
              </w:ins>
            </m:ctrlPr>
          </m:dPr>
          <m:e>
            <m:sSub>
              <m:sSubPr>
                <m:ctrlPr>
                  <w:ins w:id="391" w:author="Elash, Brenden" w:date="2016-06-22T13:41:00Z">
                    <w:rPr>
                      <w:rFonts w:ascii="Cambria Math" w:hAnsi="Cambria Math"/>
                      <w:i/>
                    </w:rPr>
                  </w:ins>
                </m:ctrlPr>
              </m:sSubPr>
              <m:e>
                <m:r>
                  <w:ins w:id="392" w:author="Elash, Brenden" w:date="2016-06-22T13:41:00Z">
                    <w:rPr>
                      <w:rFonts w:ascii="Cambria Math" w:hAnsi="Cambria Math"/>
                    </w:rPr>
                    <m:t>θ</m:t>
                  </w:ins>
                </m:r>
              </m:e>
              <m:sub>
                <m:r>
                  <w:ins w:id="393" w:author="Elash, Brenden" w:date="2016-06-22T13:41:00Z">
                    <w:rPr>
                      <w:rFonts w:ascii="Cambria Math" w:hAnsi="Cambria Math"/>
                    </w:rPr>
                    <m:t>1</m:t>
                  </w:ins>
                </m:r>
              </m:sub>
            </m:sSub>
          </m:e>
        </m:d>
      </m:oMath>
      <w:ins w:id="394" w:author="Elash, Brenden" w:date="2016-06-22T13:41:00Z">
        <w:r w:rsidR="00CA79A7">
          <w:t xml:space="preserve"> is commonly referred to as the phase matrix. </w:t>
        </w:r>
      </w:ins>
      <w:r>
        <w:t xml:space="preserve">The polarization equation adds extra computation and memory consumption since the polarization must be computed at each </w:t>
      </w:r>
      <w:del w:id="395" w:author="Elash, Brenden" w:date="2016-06-10T08:39:00Z">
        <w:r w:rsidDel="00B9205B">
          <w:delText xml:space="preserve">step </w:delText>
        </w:r>
      </w:del>
      <w:ins w:id="396" w:author="Elash, Brenden" w:date="2016-06-10T08:39:00Z">
        <w:r w:rsidR="00B9205B">
          <w:t xml:space="preserve">scattering </w:t>
        </w:r>
      </w:ins>
      <w:r>
        <w:t xml:space="preserve">in the </w:t>
      </w:r>
      <w:del w:id="397" w:author="Elash, Brenden" w:date="2016-06-10T08:39:00Z">
        <w:r w:rsidDel="00B9205B">
          <w:delText xml:space="preserve">interactive </w:delText>
        </w:r>
      </w:del>
      <w:r>
        <w:t>radiative transfer</w:t>
      </w:r>
      <w:ins w:id="398" w:author="Elash, Brenden" w:date="2016-06-10T08:39:00Z">
        <w:r w:rsidR="00B9205B">
          <w:t xml:space="preserve"> equation</w:t>
        </w:r>
      </w:ins>
      <w:r>
        <w:t xml:space="preserve">, which is nontrivial, and stored in memory, which is four times the size of a standard </w:t>
      </w:r>
      <w:del w:id="399" w:author="Elash, Brenden" w:date="2016-06-08T15:11:00Z">
        <w:r w:rsidDel="00631B11">
          <w:delText xml:space="preserve">scaler </w:delText>
        </w:r>
      </w:del>
      <w:ins w:id="400" w:author="Elash, Brenden" w:date="2016-06-08T15:11:00Z">
        <w:r w:rsidR="00631B11">
          <w:t xml:space="preserve">scalar </w:t>
        </w:r>
      </w:ins>
      <w:r>
        <w:t xml:space="preserve">radiance calculations. </w:t>
      </w:r>
    </w:p>
    <w:p w14:paraId="30BF5ECB" w14:textId="1ECD02A3" w:rsidR="00706E41" w:rsidRDefault="00706E41" w:rsidP="00040164">
      <w:pPr>
        <w:pStyle w:val="BodyText"/>
        <w:jc w:val="both"/>
      </w:pPr>
      <w:r>
        <w:t xml:space="preserve">With the complete vector polarized radiative transfer expression the two scattering interactions that pertain to determining aerosol will be described. The first interaction is Rayleigh </w:t>
      </w:r>
      <w:r>
        <w:lastRenderedPageBreak/>
        <w:t xml:space="preserve">scattering which defines the scattering of the background atmosphere, and Mie scattering which determines how incoming light </w:t>
      </w:r>
      <w:del w:id="401" w:author="Elash, Brenden" w:date="2016-06-08T15:35:00Z">
        <w:r w:rsidDel="00CD4D6C">
          <w:delText xml:space="preserve">will </w:delText>
        </w:r>
      </w:del>
      <w:r>
        <w:t>scatter</w:t>
      </w:r>
      <w:ins w:id="402" w:author="Elash, Brenden" w:date="2016-06-08T15:35:00Z">
        <w:r w:rsidR="00CD4D6C">
          <w:t>s</w:t>
        </w:r>
      </w:ins>
      <w:r>
        <w:t xml:space="preserve"> </w:t>
      </w:r>
      <w:r w:rsidR="00A33039">
        <w:t>from</w:t>
      </w:r>
      <w:r>
        <w:t xml:space="preserve"> aerosol particles.</w:t>
      </w:r>
    </w:p>
    <w:p w14:paraId="38A46990" w14:textId="77777777" w:rsidR="00706E41" w:rsidRDefault="00706E41" w:rsidP="00FA7303">
      <w:pPr>
        <w:pStyle w:val="Heading2"/>
      </w:pPr>
      <w:bookmarkStart w:id="403" w:name="_Toc452973721"/>
      <w:r>
        <w:t>2.4.3 Rayleigh Scattering</w:t>
      </w:r>
      <w:bookmarkEnd w:id="403"/>
    </w:p>
    <w:p w14:paraId="16728EA9" w14:textId="1834A900" w:rsidR="00706E41" w:rsidRDefault="00706E41" w:rsidP="008E2476">
      <w:pPr>
        <w:pStyle w:val="BodyText"/>
        <w:jc w:val="both"/>
      </w:pPr>
      <w:r>
        <w:t xml:space="preserve">Rayleigh scatter is the scattering performed </w:t>
      </w:r>
      <w:r w:rsidR="00A33039">
        <w:t>by</w:t>
      </w:r>
      <w:r>
        <w:t xml:space="preserve"> the molecular background atmosphere</w:t>
      </w:r>
      <w:r w:rsidR="00A33039">
        <w:t xml:space="preserve">, </w:t>
      </w:r>
      <w:r w:rsidR="00A33039" w:rsidRPr="00A33039">
        <w:rPr>
          <w:i/>
        </w:rPr>
        <w:t>i.e</w:t>
      </w:r>
      <w:r w:rsidR="00A33039">
        <w:t>. by molecules of the air</w:t>
      </w:r>
      <w:r>
        <w:t>. The first calculation of molecular atmospheric scattering cross sections was by Lord Rayleigh where he assumed the molecules were dielectric spheres with radii much less than the wavelength of the light. Later, the King correction was added to the Rayleigh scattering cross section</w:t>
      </w:r>
      <w:proofErr w:type="gramStart"/>
      <w:r>
        <w:t xml:space="preserve">, </w:t>
      </w:r>
      <w:proofErr w:type="gramEnd"/>
      <m:oMath>
        <m:sSub>
          <m:sSubPr>
            <m:ctrlPr>
              <w:rPr>
                <w:rFonts w:ascii="Cambria Math" w:hAnsi="Cambria Math"/>
                <w:i/>
              </w:rPr>
            </m:ctrlPr>
          </m:sSubPr>
          <m:e>
            <m:r>
              <w:rPr>
                <w:rFonts w:ascii="Cambria Math" w:hAnsi="Cambria Math"/>
              </w:rPr>
              <m:t>σ</m:t>
            </m:r>
          </m:e>
          <m:sub>
            <m:r>
              <w:rPr>
                <w:rFonts w:ascii="Cambria Math" w:hAnsi="Cambria Math"/>
              </w:rPr>
              <m:t>ray</m:t>
            </m:r>
          </m:sub>
        </m:sSub>
      </m:oMath>
      <w:r>
        <w:t>, to yield the following expression</w:t>
      </w:r>
    </w:p>
    <w:tbl>
      <w:tblPr>
        <w:tblStyle w:val="TableGrid"/>
        <w:tblW w:w="8050" w:type="dxa"/>
        <w:tblInd w:w="1418" w:type="dxa"/>
        <w:tblLook w:val="04A0" w:firstRow="1" w:lastRow="0" w:firstColumn="1" w:lastColumn="0" w:noHBand="0" w:noVBand="1"/>
      </w:tblPr>
      <w:tblGrid>
        <w:gridCol w:w="6804"/>
        <w:gridCol w:w="1246"/>
      </w:tblGrid>
      <w:tr w:rsidR="00706E41" w14:paraId="20A2C733" w14:textId="77777777" w:rsidTr="000927B6">
        <w:tc>
          <w:tcPr>
            <w:tcW w:w="6804" w:type="dxa"/>
            <w:tcBorders>
              <w:top w:val="nil"/>
              <w:left w:val="nil"/>
              <w:bottom w:val="nil"/>
              <w:right w:val="nil"/>
            </w:tcBorders>
          </w:tcPr>
          <w:p w14:paraId="43D79899" w14:textId="77777777" w:rsidR="00706E41" w:rsidRPr="008E2476" w:rsidRDefault="00DF5AC3" w:rsidP="008E2476">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128</m:t>
                    </m:r>
                    <m:sSup>
                      <m:sSupPr>
                        <m:ctrlPr>
                          <w:rPr>
                            <w:rFonts w:ascii="Cambria Math" w:hAnsi="Cambria Math"/>
                            <w:i/>
                          </w:rPr>
                        </m:ctrlPr>
                      </m:sSupPr>
                      <m:e>
                        <m:r>
                          <w:rPr>
                            <w:rFonts w:ascii="Cambria Math" w:hAnsi="Cambria Math"/>
                          </w:rPr>
                          <m:t>π</m:t>
                        </m:r>
                      </m:e>
                      <m:sup>
                        <m:r>
                          <w:rPr>
                            <w:rFonts w:ascii="Cambria Math" w:hAnsi="Cambria Math"/>
                          </w:rPr>
                          <m:t>5</m:t>
                        </m:r>
                      </m:sup>
                    </m:sSup>
                    <m:sSubSup>
                      <m:sSubSupPr>
                        <m:ctrlPr>
                          <w:rPr>
                            <w:rFonts w:ascii="Cambria Math" w:hAnsi="Cambria Math"/>
                            <w:i/>
                          </w:rPr>
                        </m:ctrlPr>
                      </m:sSubSupPr>
                      <m:e>
                        <m:r>
                          <w:rPr>
                            <w:rFonts w:ascii="Cambria Math" w:hAnsi="Cambria Math"/>
                          </w:rPr>
                          <m:t>α</m:t>
                        </m:r>
                      </m:e>
                      <m:sub>
                        <m:r>
                          <w:rPr>
                            <w:rFonts w:ascii="Cambria Math" w:hAnsi="Cambria Math"/>
                          </w:rPr>
                          <m:t>0</m:t>
                        </m:r>
                      </m:sub>
                      <m:sup>
                        <m:r>
                          <w:rPr>
                            <w:rFonts w:ascii="Cambria Math" w:hAnsi="Cambria Math"/>
                          </w:rPr>
                          <m:t>2</m:t>
                        </m:r>
                      </m:sup>
                    </m:sSubSup>
                  </m:num>
                  <m:den>
                    <m:r>
                      <w:rPr>
                        <w:rFonts w:ascii="Cambria Math" w:hAnsi="Cambria Math"/>
                      </w:rPr>
                      <m:t>3</m:t>
                    </m:r>
                    <m:sSup>
                      <m:sSupPr>
                        <m:ctrlPr>
                          <w:rPr>
                            <w:rFonts w:ascii="Cambria Math" w:hAnsi="Cambria Math"/>
                            <w:i/>
                          </w:rPr>
                        </m:ctrlPr>
                      </m:sSupPr>
                      <m:e>
                        <m:r>
                          <w:rPr>
                            <w:rFonts w:ascii="Cambria Math" w:hAnsi="Cambria Math"/>
                          </w:rPr>
                          <m:t>λ</m:t>
                        </m:r>
                      </m:e>
                      <m:sup>
                        <m:r>
                          <w:rPr>
                            <w:rFonts w:ascii="Cambria Math" w:hAnsi="Cambria Math"/>
                          </w:rPr>
                          <m:t>4</m:t>
                        </m:r>
                      </m:sup>
                    </m:sSup>
                  </m:den>
                </m:f>
                <m:f>
                  <m:fPr>
                    <m:ctrlPr>
                      <w:rPr>
                        <w:rFonts w:ascii="Cambria Math" w:hAnsi="Cambria Math"/>
                        <w:i/>
                      </w:rPr>
                    </m:ctrlPr>
                  </m:fPr>
                  <m:num>
                    <m:r>
                      <w:rPr>
                        <w:rFonts w:ascii="Cambria Math" w:hAnsi="Cambria Math"/>
                      </w:rPr>
                      <m:t>6+3</m:t>
                    </m:r>
                    <m:sSub>
                      <m:sSubPr>
                        <m:ctrlPr>
                          <w:rPr>
                            <w:rFonts w:ascii="Cambria Math" w:hAnsi="Cambria Math"/>
                            <w:i/>
                          </w:rPr>
                        </m:ctrlPr>
                      </m:sSubPr>
                      <m:e>
                        <m:r>
                          <w:rPr>
                            <w:rFonts w:ascii="Cambria Math" w:hAnsi="Cambria Math"/>
                          </w:rPr>
                          <m:t>ρ</m:t>
                        </m:r>
                      </m:e>
                      <m:sub>
                        <m:r>
                          <w:rPr>
                            <w:rFonts w:ascii="Cambria Math" w:hAnsi="Cambria Math"/>
                          </w:rPr>
                          <m:t>n</m:t>
                        </m:r>
                      </m:sub>
                    </m:sSub>
                  </m:num>
                  <m:den>
                    <m:r>
                      <w:rPr>
                        <w:rFonts w:ascii="Cambria Math" w:hAnsi="Cambria Math"/>
                      </w:rPr>
                      <m:t>6-7</m:t>
                    </m:r>
                    <m:sSub>
                      <m:sSubPr>
                        <m:ctrlPr>
                          <w:rPr>
                            <w:rFonts w:ascii="Cambria Math" w:hAnsi="Cambria Math"/>
                            <w:i/>
                          </w:rPr>
                        </m:ctrlPr>
                      </m:sSubPr>
                      <m:e>
                        <m:r>
                          <w:rPr>
                            <w:rFonts w:ascii="Cambria Math" w:hAnsi="Cambria Math"/>
                          </w:rPr>
                          <m:t>ρ</m:t>
                        </m:r>
                      </m:e>
                      <m:sub>
                        <m:r>
                          <w:rPr>
                            <w:rFonts w:ascii="Cambria Math" w:hAnsi="Cambria Math"/>
                          </w:rPr>
                          <m:t>n</m:t>
                        </m:r>
                      </m:sub>
                    </m:sSub>
                  </m:den>
                </m:f>
                <m:r>
                  <w:rPr>
                    <w:rFonts w:ascii="Cambria Math" w:hAnsi="Cambria Math"/>
                  </w:rPr>
                  <m:t xml:space="preserve"> ,</m:t>
                </m:r>
              </m:oMath>
            </m:oMathPara>
          </w:p>
        </w:tc>
        <w:tc>
          <w:tcPr>
            <w:tcW w:w="1246" w:type="dxa"/>
            <w:tcBorders>
              <w:top w:val="nil"/>
              <w:left w:val="nil"/>
              <w:bottom w:val="nil"/>
              <w:right w:val="nil"/>
            </w:tcBorders>
            <w:vAlign w:val="center"/>
          </w:tcPr>
          <w:p w14:paraId="4106100E" w14:textId="77777777" w:rsidR="00706E41" w:rsidRDefault="00706E41" w:rsidP="009C3B73">
            <w:pPr>
              <w:pStyle w:val="BodyText"/>
              <w:ind w:firstLine="0"/>
              <w:jc w:val="right"/>
            </w:pPr>
            <w:r>
              <w:t>(2.21)</w:t>
            </w:r>
          </w:p>
        </w:tc>
      </w:tr>
    </w:tbl>
    <w:p w14:paraId="1FC0A866" w14:textId="77777777" w:rsidR="00706E41" w:rsidRDefault="00706E41" w:rsidP="008E2476">
      <w:pPr>
        <w:pStyle w:val="BodyText"/>
        <w:ind w:firstLine="0"/>
        <w:jc w:val="both"/>
      </w:pPr>
      <w:proofErr w:type="gramStart"/>
      <w:r>
        <w:t>which</w:t>
      </w:r>
      <w:proofErr w:type="gramEnd"/>
      <w:r>
        <w:t xml:space="preserve"> is highly dependent on wavelength, </w:t>
      </w:r>
      <m:oMath>
        <m:r>
          <w:rPr>
            <w:rFonts w:ascii="Cambria Math" w:hAnsi="Cambria Math"/>
          </w:rPr>
          <m:t>λ</m:t>
        </m:r>
      </m:oMath>
      <w:r>
        <w:t xml:space="preserve">, which is in cm. The parameters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ρ</m:t>
            </m:r>
          </m:e>
          <m:sub>
            <m:r>
              <w:rPr>
                <w:rFonts w:ascii="Cambria Math" w:hAnsi="Cambria Math"/>
              </w:rPr>
              <m:t>n</m:t>
            </m:r>
          </m:sub>
        </m:sSub>
      </m:oMath>
      <w:r>
        <w:t xml:space="preserve"> ar</w:t>
      </w:r>
      <w:r>
        <w:rPr>
          <w:lang w:val="en-CA"/>
        </w:rPr>
        <w:t>e the</w:t>
      </w:r>
      <w:r>
        <w:t xml:space="preserve"> volume polarizability, in cm</w:t>
      </w:r>
      <w:r>
        <w:rPr>
          <w:vertAlign w:val="superscript"/>
        </w:rPr>
        <w:t>-3</w:t>
      </w:r>
      <w:r>
        <w:rPr>
          <w:lang w:val="en-CA"/>
        </w:rPr>
        <w:t>,</w:t>
      </w:r>
      <w:r>
        <w:t xml:space="preserve"> and the depolarization ratio, which is </w:t>
      </w:r>
      <w:proofErr w:type="spellStart"/>
      <w:r>
        <w:t>unitless</w:t>
      </w:r>
      <w:proofErr w:type="spellEnd"/>
      <w:r>
        <w:t xml:space="preserve"> (</w:t>
      </w:r>
      <w:proofErr w:type="spellStart"/>
      <w:r>
        <w:rPr>
          <w:i/>
        </w:rPr>
        <w:t>Sneep</w:t>
      </w:r>
      <w:proofErr w:type="spellEnd"/>
      <w:r>
        <w:rPr>
          <w:i/>
        </w:rPr>
        <w:t xml:space="preserve"> and </w:t>
      </w:r>
      <w:proofErr w:type="spellStart"/>
      <w:r>
        <w:rPr>
          <w:i/>
        </w:rPr>
        <w:t>Ubachs</w:t>
      </w:r>
      <w:proofErr w:type="spellEnd"/>
      <w:r>
        <w:t xml:space="preserve">, 2005). </w:t>
      </w:r>
    </w:p>
    <w:p w14:paraId="3D0925B9" w14:textId="5026DB55" w:rsidR="00706E41" w:rsidRDefault="00706E41" w:rsidP="000E00D9">
      <w:pPr>
        <w:pStyle w:val="BodyText"/>
        <w:jc w:val="both"/>
      </w:pPr>
      <w:r>
        <w:t xml:space="preserve">The other important quantity for scattering is the </w:t>
      </w:r>
      <w:del w:id="404" w:author="Elash, Brenden" w:date="2016-06-22T13:40:00Z">
        <w:r w:rsidDel="00CA79A7">
          <w:delText>phase function</w:delText>
        </w:r>
      </w:del>
      <w:ins w:id="405" w:author="Elash, Brenden" w:date="2016-06-22T13:40:00Z">
        <w:r w:rsidR="00CA79A7">
          <w:t>scattering matrix</w:t>
        </w:r>
      </w:ins>
      <w:r>
        <w:t xml:space="preserve">. For Rayleigh scattering, the vector model </w:t>
      </w:r>
      <w:del w:id="406" w:author="Elash, Brenden" w:date="2016-06-22T13:40:00Z">
        <w:r w:rsidDel="00CA79A7">
          <w:delText>phase function</w:delText>
        </w:r>
      </w:del>
      <w:ins w:id="407" w:author="Elash, Brenden" w:date="2016-06-22T13:40:00Z">
        <w:r w:rsidR="00CA79A7">
          <w:t>scattering matrix</w:t>
        </w:r>
      </w:ins>
      <w:r>
        <w:t xml:space="preserve"> is given by the Rayleigh-</w:t>
      </w:r>
      <w:proofErr w:type="spellStart"/>
      <w:r>
        <w:t>Gans</w:t>
      </w:r>
      <w:proofErr w:type="spellEnd"/>
      <w:r>
        <w:t xml:space="preserve"> approximation (</w:t>
      </w:r>
      <w:proofErr w:type="spellStart"/>
      <w:r>
        <w:rPr>
          <w:i/>
        </w:rPr>
        <w:t>Mishchenko</w:t>
      </w:r>
      <w:proofErr w:type="spellEnd"/>
      <w:r>
        <w:rPr>
          <w:i/>
        </w:rPr>
        <w:t xml:space="preserve"> et al.</w:t>
      </w:r>
      <w:r>
        <w:t xml:space="preserve">, 2002) </w:t>
      </w:r>
    </w:p>
    <w:tbl>
      <w:tblPr>
        <w:tblStyle w:val="TableGrid"/>
        <w:tblW w:w="8050" w:type="dxa"/>
        <w:tblInd w:w="1418" w:type="dxa"/>
        <w:tblLook w:val="04A0" w:firstRow="1" w:lastRow="0" w:firstColumn="1" w:lastColumn="0" w:noHBand="0" w:noVBand="1"/>
      </w:tblPr>
      <w:tblGrid>
        <w:gridCol w:w="6804"/>
        <w:gridCol w:w="1246"/>
      </w:tblGrid>
      <w:tr w:rsidR="00706E41" w14:paraId="640B5C14" w14:textId="77777777" w:rsidTr="000927B6">
        <w:tc>
          <w:tcPr>
            <w:tcW w:w="6804" w:type="dxa"/>
            <w:tcBorders>
              <w:top w:val="nil"/>
              <w:left w:val="nil"/>
              <w:bottom w:val="nil"/>
              <w:right w:val="nil"/>
            </w:tcBorders>
          </w:tcPr>
          <w:p w14:paraId="22F90DCA" w14:textId="639B8142" w:rsidR="00706E41" w:rsidRPr="008E2476" w:rsidRDefault="00DD60A8" w:rsidP="00D70117">
            <w:pPr>
              <w:pStyle w:val="BodyText"/>
              <w:ind w:firstLine="289"/>
              <w:jc w:val="right"/>
              <w:rPr>
                <w:i/>
              </w:rPr>
            </w:pPr>
            <m:oMathPara>
              <m:oMath>
                <m:r>
                  <w:ins w:id="408" w:author="Elash, Brenden" w:date="2016-06-22T13:47:00Z">
                    <m:rPr>
                      <m:sty m:val="bi"/>
                    </m:rPr>
                    <w:rPr>
                      <w:rFonts w:ascii="Cambria Math" w:hAnsi="Cambria Math"/>
                    </w:rPr>
                    <m:t>P</m:t>
                  </w:ins>
                </m:r>
                <m:acc>
                  <m:accPr>
                    <m:chr m:val="̅"/>
                    <m:ctrlPr>
                      <w:del w:id="409" w:author="Elash, Brenden" w:date="2016-06-22T13:47:00Z">
                        <w:rPr>
                          <w:rFonts w:ascii="Cambria Math" w:hAnsi="Cambria Math"/>
                          <w:i/>
                        </w:rPr>
                      </w:del>
                    </m:ctrlPr>
                  </m:accPr>
                  <m:e>
                    <m:r>
                      <w:del w:id="410" w:author="Elash, Brenden" w:date="2016-06-22T13:47:00Z">
                        <m:rPr>
                          <m:sty m:val="bi"/>
                        </m:rPr>
                        <w:rPr>
                          <w:rFonts w:ascii="Cambria Math" w:hAnsi="Cambria Math"/>
                        </w:rPr>
                        <m:t>p</m:t>
                      </w:del>
                    </m:r>
                    <m:ctrlPr>
                      <w:del w:id="411" w:author="Elash, Brenden" w:date="2016-06-22T13:47:00Z">
                        <w:rPr>
                          <w:rFonts w:ascii="Cambria Math" w:hAnsi="Cambria Math"/>
                          <w:b/>
                          <w:i/>
                        </w:rPr>
                      </w:del>
                    </m:ctrlPr>
                  </m:e>
                </m:acc>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m:t>
                </m:r>
              </m:oMath>
            </m:oMathPara>
          </w:p>
        </w:tc>
        <w:tc>
          <w:tcPr>
            <w:tcW w:w="1246" w:type="dxa"/>
            <w:tcBorders>
              <w:top w:val="nil"/>
              <w:left w:val="nil"/>
              <w:bottom w:val="nil"/>
              <w:right w:val="nil"/>
            </w:tcBorders>
            <w:vAlign w:val="center"/>
          </w:tcPr>
          <w:p w14:paraId="4792C138" w14:textId="77777777" w:rsidR="00706E41" w:rsidRDefault="00706E41" w:rsidP="009C3B73">
            <w:pPr>
              <w:pStyle w:val="BodyText"/>
              <w:ind w:firstLine="0"/>
              <w:jc w:val="right"/>
            </w:pPr>
            <w:r>
              <w:t>(2.22)</w:t>
            </w:r>
          </w:p>
        </w:tc>
      </w:tr>
    </w:tbl>
    <w:p w14:paraId="22D86A32" w14:textId="45613910" w:rsidR="00706E41" w:rsidRDefault="00706E41" w:rsidP="002B54E1">
      <w:pPr>
        <w:pStyle w:val="BodyText"/>
        <w:ind w:firstLine="0"/>
        <w:jc w:val="both"/>
      </w:pPr>
      <w:r>
        <w:t xml:space="preserve">Each component of the </w:t>
      </w:r>
      <w:del w:id="412" w:author="Elash, Brenden" w:date="2016-06-22T13:40:00Z">
        <w:r w:rsidDel="00CA79A7">
          <w:delText>phase matrix</w:delText>
        </w:r>
      </w:del>
      <w:ins w:id="413" w:author="Elash, Brenden" w:date="2016-06-22T13:40:00Z">
        <w:r w:rsidR="00CA79A7">
          <w:t>scattering matrix</w:t>
        </w:r>
      </w:ins>
      <w:r>
        <w:t xml:space="preserve"> itself is smooth which allows for easy and accurate calculation for Rayleigh scattering. </w:t>
      </w:r>
    </w:p>
    <w:p w14:paraId="636ECE76" w14:textId="77777777" w:rsidR="00706E41" w:rsidRDefault="00706E41" w:rsidP="00FA7303">
      <w:pPr>
        <w:pStyle w:val="Heading2"/>
      </w:pPr>
      <w:bookmarkStart w:id="414" w:name="_Toc452973722"/>
      <w:r>
        <w:t>2.4.4 Mie Scattering</w:t>
      </w:r>
      <w:bookmarkEnd w:id="414"/>
    </w:p>
    <w:p w14:paraId="2CF37DF4" w14:textId="0452AD44" w:rsidR="00706E41" w:rsidRDefault="00706E41" w:rsidP="001E4300">
      <w:pPr>
        <w:pStyle w:val="BodyText"/>
        <w:jc w:val="both"/>
      </w:pPr>
      <w:r>
        <w:t xml:space="preserve">For larger particles, like sulfate aerosol, Rayleigh scattering no longer holds since the wavelengths are on the order of the size of the particles and Mie scattering must be used. </w:t>
      </w:r>
      <w:r>
        <w:rPr>
          <w:i/>
        </w:rPr>
        <w:t xml:space="preserve">Mie </w:t>
      </w:r>
      <w:r>
        <w:lastRenderedPageBreak/>
        <w:t xml:space="preserve">(1908) solved Maxwell’s equations in a general sense with a solution using spherical Bessel and Henkel functions. Only the fundamental Mie scatter equation </w:t>
      </w:r>
      <w:del w:id="415" w:author="Elash, Brenden" w:date="2016-06-08T15:35:00Z">
        <w:r w:rsidDel="00CD4D6C">
          <w:delText>will be</w:delText>
        </w:r>
      </w:del>
      <w:ins w:id="416" w:author="Elash, Brenden" w:date="2016-06-08T15:35:00Z">
        <w:r w:rsidR="00CD4D6C">
          <w:t>is</w:t>
        </w:r>
      </w:ins>
      <w:r>
        <w:t xml:space="preserve"> presented here but a full derivation of Mie scatter can be found in </w:t>
      </w:r>
      <w:r>
        <w:rPr>
          <w:i/>
        </w:rPr>
        <w:t xml:space="preserve">van de </w:t>
      </w:r>
      <w:proofErr w:type="spellStart"/>
      <w:r>
        <w:rPr>
          <w:i/>
        </w:rPr>
        <w:t>Hulst</w:t>
      </w:r>
      <w:proofErr w:type="spellEnd"/>
      <w:r>
        <w:rPr>
          <w:i/>
        </w:rPr>
        <w:t xml:space="preserve"> </w:t>
      </w:r>
      <w:r>
        <w:t xml:space="preserve">(1957). The scattering cross section from Mie theory is given by </w:t>
      </w:r>
    </w:p>
    <w:tbl>
      <w:tblPr>
        <w:tblStyle w:val="TableGrid"/>
        <w:tblW w:w="8050" w:type="dxa"/>
        <w:tblInd w:w="1418" w:type="dxa"/>
        <w:tblLook w:val="04A0" w:firstRow="1" w:lastRow="0" w:firstColumn="1" w:lastColumn="0" w:noHBand="0" w:noVBand="1"/>
      </w:tblPr>
      <w:tblGrid>
        <w:gridCol w:w="6804"/>
        <w:gridCol w:w="1246"/>
      </w:tblGrid>
      <w:tr w:rsidR="00706E41" w14:paraId="436921B0" w14:textId="77777777" w:rsidTr="000927B6">
        <w:tc>
          <w:tcPr>
            <w:tcW w:w="6804" w:type="dxa"/>
            <w:tcBorders>
              <w:top w:val="nil"/>
              <w:left w:val="nil"/>
              <w:bottom w:val="nil"/>
              <w:right w:val="nil"/>
            </w:tcBorders>
          </w:tcPr>
          <w:p w14:paraId="1433C180" w14:textId="7ACD99F7" w:rsidR="00706E41" w:rsidRPr="008E2476" w:rsidRDefault="00DF5AC3" w:rsidP="009C65F3">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mie</m:t>
                    </m:r>
                  </m:sub>
                </m:sSub>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d>
                      <m:dPr>
                        <m:ctrlPr>
                          <w:rPr>
                            <w:rFonts w:ascii="Cambria Math" w:hAnsi="Cambria Math"/>
                            <w:i/>
                          </w:rPr>
                        </m:ctrlPr>
                      </m:dPr>
                      <m:e>
                        <m:r>
                          <w:rPr>
                            <w:rFonts w:ascii="Cambria Math" w:hAnsi="Cambria Math"/>
                          </w:rPr>
                          <m:t>2l+1</m:t>
                        </m:r>
                      </m:e>
                    </m:d>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e>
                    </m:d>
                  </m:e>
                  <m:sup>
                    <m:r>
                      <w:rPr>
                        <w:rFonts w:ascii="Cambria Math" w:hAnsi="Cambria Math"/>
                      </w:rPr>
                      <m:t>2</m:t>
                    </m:r>
                  </m:sup>
                </m:sSup>
                <m:r>
                  <w:rPr>
                    <w:rFonts w:ascii="Cambria Math" w:hAnsi="Cambria Math"/>
                  </w:rPr>
                  <m:t>) ,</m:t>
                </m:r>
              </m:oMath>
            </m:oMathPara>
          </w:p>
        </w:tc>
        <w:tc>
          <w:tcPr>
            <w:tcW w:w="1246" w:type="dxa"/>
            <w:tcBorders>
              <w:top w:val="nil"/>
              <w:left w:val="nil"/>
              <w:bottom w:val="nil"/>
              <w:right w:val="nil"/>
            </w:tcBorders>
            <w:vAlign w:val="center"/>
          </w:tcPr>
          <w:p w14:paraId="20930665" w14:textId="77777777" w:rsidR="00706E41" w:rsidRDefault="00706E41" w:rsidP="009C3B73">
            <w:pPr>
              <w:pStyle w:val="BodyText"/>
              <w:ind w:firstLine="0"/>
              <w:jc w:val="right"/>
            </w:pPr>
            <w:r>
              <w:t>(2.23)</w:t>
            </w:r>
          </w:p>
        </w:tc>
      </w:tr>
    </w:tbl>
    <w:p w14:paraId="333E4457" w14:textId="41EE4013" w:rsidR="00706E41" w:rsidRDefault="00706E41" w:rsidP="000927B6">
      <w:pPr>
        <w:pStyle w:val="BodyText"/>
        <w:ind w:firstLine="0"/>
      </w:pPr>
      <w:proofErr w:type="gramStart"/>
      <w:r>
        <w:t>where</w:t>
      </w:r>
      <w:proofErr w:type="gramEnd"/>
      <w:r>
        <w:t xml:space="preserve">  </w:t>
      </w:r>
      <m:oMath>
        <m:r>
          <w:rPr>
            <w:rFonts w:ascii="Cambria Math" w:hAnsi="Cambria Math"/>
          </w:rPr>
          <m:t>k</m:t>
        </m:r>
      </m:oMath>
      <w:r>
        <w:t xml:space="preserve"> is the wavenumber</w:t>
      </w:r>
      <w:r w:rsidR="00C52B71">
        <w:t>, r is the particle radius</w:t>
      </w:r>
      <w:r>
        <w:t xml:space="preserve"> and the coefficients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l</m:t>
            </m:r>
          </m:sub>
        </m:sSub>
      </m:oMath>
      <w:r>
        <w:t xml:space="preserve">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706E41" w14:paraId="40297A56" w14:textId="77777777" w:rsidTr="005519E0">
        <w:tc>
          <w:tcPr>
            <w:tcW w:w="6804" w:type="dxa"/>
          </w:tcPr>
          <w:p w14:paraId="76D08A8E" w14:textId="77777777" w:rsidR="00706E41" w:rsidRPr="008E2476" w:rsidRDefault="00DF5AC3" w:rsidP="0095383B">
            <w:pPr>
              <w:pStyle w:val="BodyText"/>
              <w:ind w:firstLine="289"/>
              <w:jc w:val="right"/>
              <w:rPr>
                <w:i/>
              </w:rPr>
            </w:pPr>
            <m:oMathPara>
              <m:oMath>
                <m:sSub>
                  <m:sSubPr>
                    <m:ctrlPr>
                      <w:rPr>
                        <w:rFonts w:ascii="Cambria Math" w:hAnsi="Cambria Math"/>
                        <w:i/>
                      </w:rPr>
                    </m:ctrlPr>
                  </m:sSubPr>
                  <m:e>
                    <m:r>
                      <w:rPr>
                        <w:rFonts w:ascii="Cambria Math" w:hAnsi="Cambria Math"/>
                      </w:rPr>
                      <m:t>a</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-n</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14:paraId="39605855" w14:textId="77777777" w:rsidR="00706E41" w:rsidRDefault="00706E41" w:rsidP="009C3B73">
            <w:pPr>
              <w:pStyle w:val="BodyText"/>
              <w:ind w:firstLine="0"/>
              <w:jc w:val="right"/>
            </w:pPr>
            <w:r>
              <w:t>(2.24)</w:t>
            </w:r>
          </w:p>
        </w:tc>
      </w:tr>
      <w:tr w:rsidR="00706E41" w14:paraId="4F0F8E0A" w14:textId="77777777" w:rsidTr="005519E0">
        <w:tc>
          <w:tcPr>
            <w:tcW w:w="6804" w:type="dxa"/>
          </w:tcPr>
          <w:p w14:paraId="12471DB2" w14:textId="77777777" w:rsidR="00706E41" w:rsidRPr="008E2476" w:rsidRDefault="00DF5AC3" w:rsidP="00C23298">
            <w:pPr>
              <w:pStyle w:val="BodyText"/>
              <w:ind w:firstLine="289"/>
              <w:jc w:val="right"/>
              <w:rPr>
                <w:i/>
              </w:rPr>
            </w:pPr>
            <m:oMathPara>
              <m:oMath>
                <m:sSub>
                  <m:sSubPr>
                    <m:ctrlPr>
                      <w:rPr>
                        <w:rFonts w:ascii="Cambria Math" w:hAnsi="Cambria Math"/>
                        <w:i/>
                      </w:rPr>
                    </m:ctrlPr>
                  </m:sSubPr>
                  <m:e>
                    <m:r>
                      <w:rPr>
                        <w:rFonts w:ascii="Cambria Math" w:hAnsi="Cambria Math"/>
                      </w:rPr>
                      <m:t>b</m:t>
                    </m:r>
                  </m:e>
                  <m:sub>
                    <m:r>
                      <w:rPr>
                        <w:rFonts w:ascii="Cambria Math" w:hAnsi="Cambria Math"/>
                      </w:rPr>
                      <m:t>l</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n</m:t>
                        </m:r>
                      </m:sub>
                    </m:sSub>
                    <m:d>
                      <m:dPr>
                        <m:ctrlPr>
                          <w:rPr>
                            <w:rFonts w:ascii="Cambria Math" w:hAnsi="Cambria Math"/>
                            <w:i/>
                          </w:rPr>
                        </m:ctrlPr>
                      </m:dPr>
                      <m:e>
                        <m:r>
                          <w:rPr>
                            <w:rFonts w:ascii="Cambria Math" w:hAnsi="Cambria Math"/>
                          </w:rPr>
                          <m:t>nkr</m:t>
                        </m:r>
                      </m:e>
                    </m:d>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kr</m:t>
                        </m:r>
                      </m:e>
                    </m:d>
                  </m:num>
                  <m:den>
                    <m:r>
                      <w:rPr>
                        <w:rFonts w:ascii="Cambria Math" w:hAnsi="Cambria Math"/>
                      </w:rPr>
                      <m:t>n</m:t>
                    </m:r>
                    <m:sSubSup>
                      <m:sSubSupPr>
                        <m:ctrlPr>
                          <w:rPr>
                            <w:rFonts w:ascii="Cambria Math" w:hAnsi="Cambria Math"/>
                            <w:i/>
                          </w:rPr>
                        </m:ctrlPr>
                      </m:sSubSupPr>
                      <m:e>
                        <m:r>
                          <m:rPr>
                            <m:sty m:val="p"/>
                          </m:rPr>
                          <w:rPr>
                            <w:rFonts w:ascii="Cambria Math" w:hAnsi="Cambria Math"/>
                          </w:rPr>
                          <m:t>Ψ</m:t>
                        </m:r>
                      </m:e>
                      <m:sub>
                        <m:r>
                          <w:rPr>
                            <w:rFonts w:ascii="Cambria Math" w:hAnsi="Cambria Math"/>
                          </w:rPr>
                          <m:t>l</m:t>
                        </m:r>
                      </m:sub>
                      <m:sup>
                        <m:r>
                          <w:rPr>
                            <w:rFonts w:ascii="Cambria Math" w:hAnsi="Cambria Math"/>
                          </w:rPr>
                          <m:t>'</m:t>
                        </m:r>
                      </m:sup>
                    </m:sSubSup>
                    <m:d>
                      <m:dPr>
                        <m:ctrlPr>
                          <w:rPr>
                            <w:rFonts w:ascii="Cambria Math" w:hAnsi="Cambria Math"/>
                            <w:i/>
                          </w:rPr>
                        </m:ctrlPr>
                      </m:dPr>
                      <m:e>
                        <m:r>
                          <w:rPr>
                            <w:rFonts w:ascii="Cambria Math" w:hAnsi="Cambria Math"/>
                          </w:rPr>
                          <m:t>nkr</m:t>
                        </m:r>
                      </m:e>
                    </m:d>
                    <m:sSub>
                      <m:sSubPr>
                        <m:ctrlPr>
                          <w:rPr>
                            <w:rFonts w:ascii="Cambria Math" w:hAnsi="Cambria Math"/>
                          </w:rPr>
                        </m:ctrlPr>
                      </m:sSubPr>
                      <m:e>
                        <m:r>
                          <m:rPr>
                            <m:sty m:val="p"/>
                          </m:rPr>
                          <w:rPr>
                            <w:rFonts w:ascii="Cambria Math" w:hAnsi="Cambria Math"/>
                          </w:rPr>
                          <m:t>ζ</m:t>
                        </m:r>
                      </m:e>
                      <m:sub>
                        <m:r>
                          <m:rPr>
                            <m:sty m:val="p"/>
                          </m:rPr>
                          <w:rPr>
                            <w:rFonts w:ascii="Cambria Math" w:hAnsi="Cambria Math"/>
                          </w:rPr>
                          <m:t>l</m:t>
                        </m:r>
                      </m:sub>
                    </m:sSub>
                    <m:d>
                      <m:dPr>
                        <m:ctrlPr>
                          <w:rPr>
                            <w:rFonts w:ascii="Cambria Math" w:hAnsi="Cambria Math"/>
                            <w:i/>
                          </w:rPr>
                        </m:ctrlPr>
                      </m:dPr>
                      <m:e>
                        <m:r>
                          <w:rPr>
                            <w:rFonts w:ascii="Cambria Math" w:hAnsi="Cambria Math"/>
                          </w:rPr>
                          <m:t>kr</m:t>
                        </m:r>
                      </m:e>
                    </m:d>
                    <m:r>
                      <w:rPr>
                        <w:rFonts w:ascii="Cambria Math" w:hAnsi="Cambria Math"/>
                      </w:rPr>
                      <m:t>-</m:t>
                    </m:r>
                    <m:sSub>
                      <m:sSubPr>
                        <m:ctrlPr>
                          <w:rPr>
                            <w:rFonts w:ascii="Cambria Math" w:hAnsi="Cambria Math"/>
                            <w:i/>
                          </w:rPr>
                        </m:ctrlPr>
                      </m:sSubPr>
                      <m:e>
                        <m:r>
                          <m:rPr>
                            <m:sty m:val="p"/>
                          </m:rPr>
                          <w:rPr>
                            <w:rFonts w:ascii="Cambria Math" w:hAnsi="Cambria Math"/>
                          </w:rPr>
                          <m:t>Ψ</m:t>
                        </m:r>
                      </m:e>
                      <m:sub>
                        <m:r>
                          <w:rPr>
                            <w:rFonts w:ascii="Cambria Math" w:hAnsi="Cambria Math"/>
                          </w:rPr>
                          <m:t>l</m:t>
                        </m:r>
                      </m:sub>
                    </m:sSub>
                    <m:d>
                      <m:dPr>
                        <m:ctrlPr>
                          <w:rPr>
                            <w:rFonts w:ascii="Cambria Math" w:hAnsi="Cambria Math"/>
                            <w:i/>
                          </w:rPr>
                        </m:ctrlPr>
                      </m:dPr>
                      <m:e>
                        <m:r>
                          <w:rPr>
                            <w:rFonts w:ascii="Cambria Math" w:hAnsi="Cambria Math"/>
                          </w:rPr>
                          <m:t>mkr</m:t>
                        </m:r>
                      </m:e>
                    </m:d>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m:t>
                        </m:r>
                      </m:sup>
                    </m:sSubSup>
                    <m:r>
                      <w:rPr>
                        <w:rFonts w:ascii="Cambria Math" w:hAnsi="Cambria Math"/>
                      </w:rPr>
                      <m:t>(kr)</m:t>
                    </m:r>
                  </m:den>
                </m:f>
                <m:r>
                  <w:rPr>
                    <w:rFonts w:ascii="Cambria Math" w:hAnsi="Cambria Math"/>
                  </w:rPr>
                  <m:t xml:space="preserve"> .</m:t>
                </m:r>
              </m:oMath>
            </m:oMathPara>
          </w:p>
        </w:tc>
        <w:tc>
          <w:tcPr>
            <w:tcW w:w="1246" w:type="dxa"/>
            <w:vAlign w:val="center"/>
          </w:tcPr>
          <w:p w14:paraId="4D4AF115" w14:textId="77777777" w:rsidR="00706E41" w:rsidRDefault="00706E41" w:rsidP="009C3B73">
            <w:pPr>
              <w:pStyle w:val="BodyText"/>
              <w:ind w:firstLine="0"/>
              <w:jc w:val="right"/>
            </w:pPr>
            <w:r>
              <w:t>(2.25)</w:t>
            </w:r>
          </w:p>
        </w:tc>
      </w:tr>
    </w:tbl>
    <w:p w14:paraId="22C9068D" w14:textId="473DD60B" w:rsidR="00706E41" w:rsidRDefault="00C52B71" w:rsidP="001E4300">
      <w:pPr>
        <w:pStyle w:val="BodyText"/>
        <w:ind w:firstLine="0"/>
        <w:jc w:val="both"/>
      </w:pPr>
      <w:r>
        <w:t>The index of refraction of the particle is given by</w:t>
      </w:r>
      <w:r w:rsidR="00706E41">
        <w:t xml:space="preserve"> </w:t>
      </w:r>
      <m:oMath>
        <m:r>
          <w:rPr>
            <w:rFonts w:ascii="Cambria Math" w:hAnsi="Cambria Math"/>
          </w:rPr>
          <m:t>n</m:t>
        </m:r>
      </m:oMath>
      <w:r w:rsidR="00706E41">
        <w:t xml:space="preserve">, and </w:t>
      </w:r>
      <m:oMath>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l</m:t>
            </m:r>
          </m:sub>
        </m:sSub>
      </m:oMath>
      <w:r w:rsidR="00706E41">
        <w:t xml:space="preserve"> and </w:t>
      </w:r>
      <m:oMath>
        <m:sSub>
          <m:sSubPr>
            <m:ctrlPr>
              <w:rPr>
                <w:rFonts w:ascii="Cambria Math" w:hAnsi="Cambria Math"/>
                <w:i/>
              </w:rPr>
            </m:ctrlPr>
          </m:sSubPr>
          <m:e>
            <m:r>
              <w:rPr>
                <w:rFonts w:ascii="Cambria Math" w:hAnsi="Cambria Math"/>
              </w:rPr>
              <m:t>ζ</m:t>
            </m:r>
          </m:e>
          <m:sub>
            <m:r>
              <w:rPr>
                <w:rFonts w:ascii="Cambria Math" w:hAnsi="Cambria Math"/>
              </w:rPr>
              <m:t>l</m:t>
            </m:r>
          </m:sub>
        </m:sSub>
      </m:oMath>
      <w:r w:rsidR="00706E41">
        <w:t xml:space="preserve"> are the normalized half-integer order Bessel functions of the first kind and Henkel functions of the second kind respectively. The </w:t>
      </w:r>
      <w:del w:id="417" w:author="Elash, Brenden" w:date="2016-06-22T13:42:00Z">
        <w:r w:rsidR="00706E41" w:rsidDel="00CA79A7">
          <w:delText>phase function</w:delText>
        </w:r>
      </w:del>
      <w:ins w:id="418" w:author="Elash, Brenden" w:date="2016-06-22T13:42:00Z">
        <w:r w:rsidR="00CA79A7">
          <w:t>scattering matrix</w:t>
        </w:r>
      </w:ins>
      <w:r w:rsidR="00706E41">
        <w:t xml:space="preserve"> for Mie scatter for a vector solution has the following form (</w:t>
      </w:r>
      <w:r w:rsidR="00706E41">
        <w:rPr>
          <w:i/>
        </w:rPr>
        <w:t>Hansen and Travis</w:t>
      </w:r>
      <w:r w:rsidR="00706E41">
        <w:t xml:space="preserve">, 1974) </w:t>
      </w:r>
    </w:p>
    <w:tbl>
      <w:tblPr>
        <w:tblStyle w:val="TableGrid"/>
        <w:tblW w:w="9498" w:type="dxa"/>
        <w:tblLook w:val="04A0" w:firstRow="1" w:lastRow="0" w:firstColumn="1" w:lastColumn="0" w:noHBand="0" w:noVBand="1"/>
      </w:tblPr>
      <w:tblGrid>
        <w:gridCol w:w="8364"/>
        <w:gridCol w:w="1134"/>
      </w:tblGrid>
      <w:tr w:rsidR="00706E41" w14:paraId="03BBEF6B" w14:textId="77777777" w:rsidTr="009C3B73">
        <w:tc>
          <w:tcPr>
            <w:tcW w:w="8364" w:type="dxa"/>
            <w:tcBorders>
              <w:top w:val="nil"/>
              <w:left w:val="nil"/>
              <w:bottom w:val="nil"/>
              <w:right w:val="nil"/>
            </w:tcBorders>
          </w:tcPr>
          <w:p w14:paraId="150D1ECD" w14:textId="27B7B3DA" w:rsidR="00706E41" w:rsidRPr="008E2476" w:rsidRDefault="00DF5AC3" w:rsidP="00136819">
            <w:pPr>
              <w:pStyle w:val="BodyText"/>
              <w:ind w:firstLine="289"/>
              <w:jc w:val="right"/>
              <w:rPr>
                <w:i/>
              </w:rPr>
            </w:pPr>
            <m:oMathPara>
              <m:oMath>
                <m:acc>
                  <m:accPr>
                    <m:chr m:val="̅"/>
                    <m:ctrlPr>
                      <w:del w:id="419" w:author="Elash, Brenden" w:date="2016-06-22T13:47:00Z">
                        <w:rPr>
                          <w:rFonts w:ascii="Cambria Math" w:hAnsi="Cambria Math"/>
                          <w:i/>
                        </w:rPr>
                      </w:del>
                    </m:ctrlPr>
                  </m:accPr>
                  <m:e>
                    <m:r>
                      <w:del w:id="420" w:author="Elash, Brenden" w:date="2016-06-22T13:47:00Z">
                        <m:rPr>
                          <m:sty m:val="bi"/>
                        </m:rPr>
                        <w:rPr>
                          <w:rFonts w:ascii="Cambria Math" w:hAnsi="Cambria Math"/>
                        </w:rPr>
                        <m:t>p</m:t>
                      </w:del>
                    </m:r>
                    <m:ctrlPr>
                      <w:del w:id="421" w:author="Elash, Brenden" w:date="2016-06-22T13:47:00Z">
                        <w:rPr>
                          <w:rFonts w:ascii="Cambria Math" w:hAnsi="Cambria Math"/>
                          <w:b/>
                          <w:i/>
                        </w:rPr>
                      </w:del>
                    </m:ctrlPr>
                  </m:e>
                </m:acc>
                <m:r>
                  <w:ins w:id="422" w:author="Elash, Brenden" w:date="2016-06-22T13:47:00Z">
                    <m:rPr>
                      <m:sty m:val="bi"/>
                    </m:rPr>
                    <w:rPr>
                      <w:rFonts w:ascii="Cambria Math" w:hAnsi="Cambria Math"/>
                    </w:rPr>
                    <m:t>P</m:t>
                  </w:ins>
                </m:r>
                <m:d>
                  <m:dPr>
                    <m:ctrlPr>
                      <w:rPr>
                        <w:rFonts w:ascii="Cambria Math" w:hAnsi="Cambria Math"/>
                        <w:i/>
                      </w:rPr>
                    </m:ctrlPr>
                  </m:dPr>
                  <m:e>
                    <m:r>
                      <m:rPr>
                        <m:sty m:val="p"/>
                      </m:rPr>
                      <w:rPr>
                        <w:rFonts w:ascii="Cambria Math" w:hAnsi="Cambria Math"/>
                        <w:lang w:val="en-CA"/>
                      </w:rPr>
                      <m:t>Θ</m:t>
                    </m:r>
                    <m:ctrlPr>
                      <w:rPr>
                        <w:rFonts w:ascii="Cambria Math" w:hAnsi="Cambria Math"/>
                        <w:i/>
                        <w:lang w:val="en-CA"/>
                      </w:rPr>
                    </m:ctrlPr>
                  </m:e>
                </m:d>
                <m:r>
                  <w:rPr>
                    <w:rFonts w:ascii="Cambria Math" w:hAnsi="Cambria Math"/>
                  </w:rPr>
                  <m:t>=</m:t>
                </m:r>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rPr>
                          <m:t>σ</m:t>
                        </m:r>
                      </m:e>
                      <m:sub>
                        <m:r>
                          <w:rPr>
                            <w:rFonts w:ascii="Cambria Math" w:hAnsi="Cambria Math"/>
                          </w:rPr>
                          <m:t>mie</m:t>
                        </m:r>
                      </m:sub>
                    </m:sSub>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1</m:t>
                              </m:r>
                            </m:sub>
                          </m:sSub>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m:t>
                              </m:r>
                            </m:sup>
                          </m:sSubSup>
                        </m:e>
                      </m:mr>
                    </m:m>
                  </m:e>
                </m:d>
                <m:r>
                  <w:rPr>
                    <w:rFonts w:ascii="Cambria Math" w:hAnsi="Cambria Math"/>
                  </w:rPr>
                  <m:t>.</m:t>
                </m:r>
              </m:oMath>
            </m:oMathPara>
          </w:p>
        </w:tc>
        <w:tc>
          <w:tcPr>
            <w:tcW w:w="1134" w:type="dxa"/>
            <w:tcBorders>
              <w:top w:val="nil"/>
              <w:left w:val="nil"/>
              <w:bottom w:val="nil"/>
              <w:right w:val="nil"/>
            </w:tcBorders>
            <w:vAlign w:val="center"/>
          </w:tcPr>
          <w:p w14:paraId="33634E34" w14:textId="77777777" w:rsidR="00706E41" w:rsidRDefault="00706E41" w:rsidP="009C3B73">
            <w:pPr>
              <w:pStyle w:val="BodyText"/>
              <w:ind w:left="32" w:hanging="32"/>
              <w:jc w:val="right"/>
            </w:pPr>
            <w:r>
              <w:t>(2.26)</w:t>
            </w:r>
          </w:p>
        </w:tc>
      </w:tr>
    </w:tbl>
    <w:p w14:paraId="5BDC9D22" w14:textId="4F5F33EE" w:rsidR="00706E41" w:rsidRDefault="00706E41" w:rsidP="001E4300">
      <w:pPr>
        <w:pStyle w:val="BodyText"/>
        <w:ind w:firstLine="0"/>
        <w:jc w:val="both"/>
      </w:pPr>
      <w:r>
        <w:t xml:space="preserve">The terms in the </w:t>
      </w:r>
      <w:del w:id="423" w:author="Elash, Brenden" w:date="2016-06-22T13:42:00Z">
        <w:r w:rsidDel="00CA79A7">
          <w:delText xml:space="preserve">phase </w:delText>
        </w:r>
      </w:del>
      <w:ins w:id="424" w:author="Elash, Brenden" w:date="2016-06-22T13:42:00Z">
        <w:r w:rsidR="00CA79A7">
          <w:t xml:space="preserve">scattering </w:t>
        </w:r>
      </w:ins>
      <w:r>
        <w:t xml:space="preserve">matrix,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S</m:t>
            </m:r>
          </m:e>
          <m:sub>
            <m:r>
              <w:rPr>
                <w:rFonts w:ascii="Cambria Math" w:hAnsi="Cambria Math"/>
              </w:rPr>
              <m:t>2</m:t>
            </m:r>
          </m:sub>
        </m:sSub>
      </m:oMath>
      <w:r>
        <w:t>, are known as the amplitude functions and are given by</w:t>
      </w:r>
    </w:p>
    <w:tbl>
      <w:tblPr>
        <w:tblStyle w:val="TableGrid"/>
        <w:tblW w:w="8050"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246"/>
      </w:tblGrid>
      <w:tr w:rsidR="00706E41" w14:paraId="22AE35A6" w14:textId="77777777" w:rsidTr="001E4300">
        <w:tc>
          <w:tcPr>
            <w:tcW w:w="6804" w:type="dxa"/>
          </w:tcPr>
          <w:p w14:paraId="39850335" w14:textId="77777777" w:rsidR="00706E41" w:rsidRPr="008E2476" w:rsidRDefault="00DF5AC3" w:rsidP="001E4300">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1</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14:paraId="3ED8EAA3" w14:textId="77777777" w:rsidR="00706E41" w:rsidRDefault="00706E41" w:rsidP="009C3B73">
            <w:pPr>
              <w:pStyle w:val="BodyText"/>
              <w:ind w:firstLine="0"/>
              <w:jc w:val="right"/>
            </w:pPr>
            <w:r>
              <w:t>(2.27)</w:t>
            </w:r>
          </w:p>
        </w:tc>
      </w:tr>
      <w:tr w:rsidR="00706E41" w14:paraId="34FC745C" w14:textId="77777777" w:rsidTr="001E4300">
        <w:tc>
          <w:tcPr>
            <w:tcW w:w="6804" w:type="dxa"/>
          </w:tcPr>
          <w:p w14:paraId="104CF142" w14:textId="77777777" w:rsidR="00706E41" w:rsidRPr="008E2476" w:rsidRDefault="00DF5AC3" w:rsidP="00C23298">
            <w:pPr>
              <w:pStyle w:val="BodyText"/>
              <w:ind w:firstLine="289"/>
              <w:jc w:val="right"/>
              <w:rPr>
                <w:i/>
              </w:rPr>
            </w:pPr>
            <m:oMathPara>
              <m:oMath>
                <m:sSub>
                  <m:sSubPr>
                    <m:ctrlPr>
                      <w:rPr>
                        <w:rFonts w:ascii="Cambria Math" w:hAnsi="Cambria Math"/>
                        <w:i/>
                      </w:rPr>
                    </m:ctrlPr>
                  </m:sSubPr>
                  <m:e>
                    <m:r>
                      <w:rPr>
                        <w:rFonts w:ascii="Cambria Math" w:hAnsi="Cambria Math"/>
                      </w:rPr>
                      <m:t>S</m:t>
                    </m:r>
                  </m:e>
                  <m:sub>
                    <m:r>
                      <w:rPr>
                        <w:rFonts w:ascii="Cambria Math" w:hAnsi="Cambria Math"/>
                      </w:rPr>
                      <m:t>2</m:t>
                    </m:r>
                  </m:sub>
                </m:sSub>
                <m:d>
                  <m:dPr>
                    <m:ctrlPr>
                      <w:rPr>
                        <w:rFonts w:ascii="Cambria Math" w:hAnsi="Cambria Math"/>
                        <w:i/>
                      </w:rPr>
                    </m:ctrlPr>
                  </m:dPr>
                  <m:e>
                    <m:r>
                      <m:rPr>
                        <m:sty m:val="p"/>
                      </m:rPr>
                      <w:rPr>
                        <w:rFonts w:ascii="Cambria Math" w:hAnsi="Cambria Math"/>
                      </w:rPr>
                      <m:t>Θ</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r>
                      <w:rPr>
                        <w:rFonts w:ascii="Cambria Math" w:hAnsi="Cambria Math"/>
                      </w:rPr>
                      <m:t>∞</m:t>
                    </m:r>
                  </m:sup>
                  <m:e>
                    <m:f>
                      <m:fPr>
                        <m:ctrlPr>
                          <w:rPr>
                            <w:rFonts w:ascii="Cambria Math" w:hAnsi="Cambria Math"/>
                            <w:i/>
                          </w:rPr>
                        </m:ctrlPr>
                      </m:fPr>
                      <m:num>
                        <m:r>
                          <w:rPr>
                            <w:rFonts w:ascii="Cambria Math" w:hAnsi="Cambria Math"/>
                          </w:rPr>
                          <m:t>2l+1</m:t>
                        </m:r>
                      </m:num>
                      <m:den>
                        <m:r>
                          <w:rPr>
                            <w:rFonts w:ascii="Cambria Math" w:hAnsi="Cambria Math"/>
                          </w:rPr>
                          <m:t>l</m:t>
                        </m:r>
                        <m:d>
                          <m:dPr>
                            <m:ctrlPr>
                              <w:rPr>
                                <w:rFonts w:ascii="Cambria Math" w:hAnsi="Cambria Math"/>
                                <w:i/>
                              </w:rPr>
                            </m:ctrlPr>
                          </m:dPr>
                          <m:e>
                            <m:r>
                              <w:rPr>
                                <w:rFonts w:ascii="Cambria Math" w:hAnsi="Cambria Math"/>
                              </w:rPr>
                              <m:t>l+1</m:t>
                            </m:r>
                          </m:e>
                        </m:d>
                      </m:den>
                    </m:f>
                  </m:e>
                </m:nary>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l</m:t>
                        </m:r>
                      </m:sub>
                    </m:sSub>
                    <m:f>
                      <m:fPr>
                        <m:ctrlPr>
                          <w:rPr>
                            <w:rFonts w:ascii="Cambria Math" w:hAnsi="Cambria Math"/>
                            <w:i/>
                          </w:rPr>
                        </m:ctrlPr>
                      </m:fPr>
                      <m:num>
                        <m:r>
                          <w:rPr>
                            <w:rFonts w:ascii="Cambria Math" w:hAnsi="Cambria Math"/>
                          </w:rPr>
                          <m:t>1</m:t>
                        </m:r>
                      </m:num>
                      <m:den>
                        <m:r>
                          <m:rPr>
                            <m:sty m:val="p"/>
                          </m:rPr>
                          <w:rPr>
                            <w:rFonts w:ascii="Cambria Math" w:hAnsi="Cambria Math"/>
                          </w:rPr>
                          <m:t>sinΘ</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m:t>
                        </m:r>
                      </m:sub>
                    </m:sSub>
                    <m:f>
                      <m:fPr>
                        <m:ctrlPr>
                          <w:rPr>
                            <w:rFonts w:ascii="Cambria Math" w:hAnsi="Cambria Math"/>
                            <w:i/>
                          </w:rPr>
                        </m:ctrlPr>
                      </m:fPr>
                      <m:num>
                        <m:r>
                          <w:rPr>
                            <w:rFonts w:ascii="Cambria Math" w:hAnsi="Cambria Math"/>
                          </w:rPr>
                          <m:t>d</m:t>
                        </m:r>
                      </m:num>
                      <m:den>
                        <m:r>
                          <w:rPr>
                            <w:rFonts w:ascii="Cambria Math" w:hAnsi="Cambria Math"/>
                          </w:rPr>
                          <m:t>d</m:t>
                        </m:r>
                        <m:r>
                          <m:rPr>
                            <m:sty m:val="p"/>
                          </m:rPr>
                          <w:rPr>
                            <w:rFonts w:ascii="Cambria Math" w:hAnsi="Cambria Math"/>
                          </w:rPr>
                          <m:t>Θ</m:t>
                        </m:r>
                      </m:den>
                    </m:f>
                  </m:e>
                </m:d>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r>
                      <m:rPr>
                        <m:sty m:val="p"/>
                      </m:rPr>
                      <w:rPr>
                        <w:rFonts w:ascii="Cambria Math" w:hAnsi="Cambria Math"/>
                      </w:rPr>
                      <m:t>Θ</m:t>
                    </m:r>
                  </m:e>
                </m:func>
                <m:r>
                  <w:rPr>
                    <w:rFonts w:ascii="Cambria Math" w:hAnsi="Cambria Math"/>
                  </w:rPr>
                  <m:t>) ,</m:t>
                </m:r>
              </m:oMath>
            </m:oMathPara>
          </w:p>
        </w:tc>
        <w:tc>
          <w:tcPr>
            <w:tcW w:w="1246" w:type="dxa"/>
            <w:vAlign w:val="center"/>
          </w:tcPr>
          <w:p w14:paraId="72D01D2E" w14:textId="77777777" w:rsidR="00706E41" w:rsidRDefault="00706E41" w:rsidP="009C3B73">
            <w:pPr>
              <w:pStyle w:val="BodyText"/>
              <w:ind w:firstLine="0"/>
              <w:jc w:val="right"/>
            </w:pPr>
            <w:r>
              <w:t>(2.28)</w:t>
            </w:r>
          </w:p>
        </w:tc>
      </w:tr>
    </w:tbl>
    <w:p w14:paraId="5408B0A2" w14:textId="77777777" w:rsidR="00706E41" w:rsidRDefault="00706E41" w:rsidP="001E4300">
      <w:pPr>
        <w:pStyle w:val="BodyText"/>
        <w:ind w:firstLine="0"/>
        <w:jc w:val="both"/>
      </w:pPr>
      <w:proofErr w:type="gramStart"/>
      <w:r>
        <w:t>where</w:t>
      </w:r>
      <w:proofErr w:type="gramEnd"/>
      <w:r>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1</m:t>
            </m:r>
          </m:sup>
        </m:sSubSup>
      </m:oMath>
      <w:r>
        <w:t xml:space="preserve"> are the L</w:t>
      </w:r>
      <w:r w:rsidRPr="00A7651A">
        <w:t>egendre polynomials</w:t>
      </w:r>
      <w:r>
        <w:t xml:space="preserve">. </w:t>
      </w:r>
    </w:p>
    <w:p w14:paraId="6C6D0E11" w14:textId="77777777" w:rsidR="00706E41" w:rsidRDefault="00706E41" w:rsidP="00A7651A">
      <w:pPr>
        <w:pStyle w:val="BodyText"/>
        <w:jc w:val="both"/>
      </w:pPr>
      <w:r>
        <w:t xml:space="preserve">In the atmosphere, various particle sizes occur and a log-normal distribution (Equation 2.1) is assumed for aerosols. In order to determine effective scattering cross-section, a weighted average over the particle radius is performed </w:t>
      </w:r>
    </w:p>
    <w:tbl>
      <w:tblPr>
        <w:tblStyle w:val="TableGrid"/>
        <w:tblW w:w="8050" w:type="dxa"/>
        <w:tblInd w:w="1418" w:type="dxa"/>
        <w:tblLook w:val="04A0" w:firstRow="1" w:lastRow="0" w:firstColumn="1" w:lastColumn="0" w:noHBand="0" w:noVBand="1"/>
      </w:tblPr>
      <w:tblGrid>
        <w:gridCol w:w="6804"/>
        <w:gridCol w:w="1246"/>
      </w:tblGrid>
      <w:tr w:rsidR="00706E41" w14:paraId="43CFBFD5" w14:textId="77777777" w:rsidTr="00C23298">
        <w:tc>
          <w:tcPr>
            <w:tcW w:w="6804" w:type="dxa"/>
            <w:tcBorders>
              <w:top w:val="nil"/>
              <w:left w:val="nil"/>
              <w:bottom w:val="nil"/>
              <w:right w:val="nil"/>
            </w:tcBorders>
          </w:tcPr>
          <w:p w14:paraId="2EC18C80" w14:textId="77777777" w:rsidR="00706E41" w:rsidRPr="008E2476" w:rsidRDefault="00DF5AC3" w:rsidP="00C452B7">
            <w:pPr>
              <w:pStyle w:val="BodyText"/>
              <w:ind w:firstLine="289"/>
              <w:jc w:val="right"/>
              <w:rPr>
                <w:i/>
              </w:rPr>
            </w:pPr>
            <m:oMathPara>
              <m:oMath>
                <m:sSub>
                  <m:sSubPr>
                    <m:ctrlPr>
                      <w:rPr>
                        <w:rFonts w:ascii="Cambria Math" w:hAnsi="Cambria Math"/>
                        <w:i/>
                      </w:rPr>
                    </m:ctrlPr>
                  </m:sSubPr>
                  <m:e>
                    <m:r>
                      <w:rPr>
                        <w:rFonts w:ascii="Cambria Math" w:hAnsi="Cambria Math"/>
                      </w:rPr>
                      <m:t>σ</m:t>
                    </m:r>
                  </m:e>
                  <m:sub>
                    <m:r>
                      <w:rPr>
                        <w:rFonts w:ascii="Cambria Math" w:hAnsi="Cambria Math"/>
                      </w:rPr>
                      <m:t>eff</m:t>
                    </m:r>
                  </m:sub>
                </m:sSub>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σ</m:t>
                            </m:r>
                          </m:e>
                          <m:sub>
                            <m:r>
                              <w:rPr>
                                <w:rFonts w:ascii="Cambria Math" w:hAnsi="Cambria Math"/>
                              </w:rPr>
                              <m:t>mie</m:t>
                            </m:r>
                          </m:sub>
                        </m:sSub>
                        <m:d>
                          <m:dPr>
                            <m:ctrlPr>
                              <w:rPr>
                                <w:rFonts w:ascii="Cambria Math" w:hAnsi="Cambria Math"/>
                                <w:i/>
                              </w:rPr>
                            </m:ctrlPr>
                          </m:dPr>
                          <m:e>
                            <m:r>
                              <w:rPr>
                                <w:rFonts w:ascii="Cambria Math" w:hAnsi="Cambria Math"/>
                              </w:rPr>
                              <m:t>r</m:t>
                            </m:r>
                          </m:e>
                        </m:d>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n</m:t>
                        </m:r>
                        <m:d>
                          <m:dPr>
                            <m:ctrlPr>
                              <w:rPr>
                                <w:rFonts w:ascii="Cambria Math" w:hAnsi="Cambria Math"/>
                                <w:i/>
                              </w:rPr>
                            </m:ctrlPr>
                          </m:dPr>
                          <m:e>
                            <m:r>
                              <w:rPr>
                                <w:rFonts w:ascii="Cambria Math" w:hAnsi="Cambria Math"/>
                              </w:rPr>
                              <m:t>r</m:t>
                            </m:r>
                          </m:e>
                        </m:d>
                        <m:r>
                          <w:rPr>
                            <w:rFonts w:ascii="Cambria Math" w:hAnsi="Cambria Math"/>
                          </w:rPr>
                          <m:t>dr</m:t>
                        </m:r>
                      </m:e>
                    </m:nary>
                  </m:den>
                </m:f>
                <m:r>
                  <w:rPr>
                    <w:rFonts w:ascii="Cambria Math" w:hAnsi="Cambria Math"/>
                  </w:rPr>
                  <m:t xml:space="preserve"> .</m:t>
                </m:r>
              </m:oMath>
            </m:oMathPara>
          </w:p>
        </w:tc>
        <w:tc>
          <w:tcPr>
            <w:tcW w:w="1246" w:type="dxa"/>
            <w:tcBorders>
              <w:top w:val="nil"/>
              <w:left w:val="nil"/>
              <w:bottom w:val="nil"/>
              <w:right w:val="nil"/>
            </w:tcBorders>
            <w:vAlign w:val="center"/>
          </w:tcPr>
          <w:p w14:paraId="5237DABF" w14:textId="77777777" w:rsidR="00706E41" w:rsidRDefault="00706E41" w:rsidP="009C3B73">
            <w:pPr>
              <w:pStyle w:val="BodyText"/>
              <w:ind w:firstLine="0"/>
              <w:jc w:val="right"/>
            </w:pPr>
            <w:r>
              <w:t>(2.29)</w:t>
            </w:r>
          </w:p>
        </w:tc>
      </w:tr>
    </w:tbl>
    <w:p w14:paraId="13FF1E2E" w14:textId="1595DF84" w:rsidR="00706E41" w:rsidRDefault="00706E41" w:rsidP="00C452B7">
      <w:pPr>
        <w:pStyle w:val="BodyText"/>
        <w:ind w:firstLine="0"/>
        <w:jc w:val="both"/>
      </w:pPr>
      <w:r>
        <w:t xml:space="preserve">The weighted average is similarly performed to determine the effective </w:t>
      </w:r>
      <w:del w:id="425" w:author="Elash, Brenden" w:date="2016-06-22T13:42:00Z">
        <w:r w:rsidDel="00CA79A7">
          <w:delText xml:space="preserve">phase </w:delText>
        </w:r>
      </w:del>
      <w:ins w:id="426" w:author="Elash, Brenden" w:date="2016-06-22T13:48:00Z">
        <w:r w:rsidR="00DD60A8">
          <w:t>phase</w:t>
        </w:r>
      </w:ins>
      <w:ins w:id="427" w:author="Elash, Brenden" w:date="2016-06-22T13:42:00Z">
        <w:r w:rsidR="00CA79A7">
          <w:t xml:space="preserve"> </w:t>
        </w:r>
      </w:ins>
      <w:del w:id="428" w:author="Elash, Brenden" w:date="2016-06-22T13:42:00Z">
        <w:r w:rsidDel="00CA79A7">
          <w:delText xml:space="preserve">function </w:delText>
        </w:r>
      </w:del>
      <w:ins w:id="429" w:author="Elash, Brenden" w:date="2016-06-22T13:42:00Z">
        <w:r w:rsidR="00CA79A7">
          <w:t xml:space="preserve">matrix </w:t>
        </w:r>
      </w:ins>
      <w:r>
        <w:t>for a particle size distribution.</w:t>
      </w:r>
    </w:p>
    <w:p w14:paraId="3D358F59" w14:textId="6B5AE05C" w:rsidR="00706E41" w:rsidRPr="00905A0C" w:rsidRDefault="00706E41" w:rsidP="00B07DF7">
      <w:pPr>
        <w:pStyle w:val="BodyText"/>
        <w:jc w:val="both"/>
      </w:pPr>
      <w:r>
        <w:t xml:space="preserve">It should be noted that although the theory is well founded to calculate the Mie scattering cross sections and phase </w:t>
      </w:r>
      <w:del w:id="430" w:author="Elash, Brenden" w:date="2016-06-22T13:43:00Z">
        <w:r w:rsidDel="00CA79A7">
          <w:delText>functions</w:delText>
        </w:r>
      </w:del>
      <w:ins w:id="431" w:author="Elash, Brenden" w:date="2016-06-22T13:43:00Z">
        <w:r w:rsidR="00CA79A7">
          <w:t>matrices</w:t>
        </w:r>
      </w:ins>
      <w:r>
        <w:t xml:space="preserve">, in practice it is computationally intensive since the terms consist of infinite sums of Bessel functions. Work done by </w:t>
      </w:r>
      <w:proofErr w:type="spellStart"/>
      <w:r>
        <w:rPr>
          <w:i/>
        </w:rPr>
        <w:t>Wiscombe</w:t>
      </w:r>
      <w:proofErr w:type="spellEnd"/>
      <w:r>
        <w:t xml:space="preserve"> (1980) has allowed for effective computation of the Mie scattering coefficients, which has been implemented into the SASKTRAN radiative transfer engine.</w:t>
      </w:r>
    </w:p>
    <w:p w14:paraId="4AC90B7E" w14:textId="77777777" w:rsidR="00706E41" w:rsidRDefault="00706E41" w:rsidP="00BA54C2">
      <w:pPr>
        <w:pStyle w:val="Heading2"/>
      </w:pPr>
      <w:bookmarkStart w:id="432" w:name="_Toc452973723"/>
      <w:r>
        <w:t>2.4.5 SASKTRAN Radiative Transfer Model</w:t>
      </w:r>
      <w:bookmarkEnd w:id="432"/>
    </w:p>
    <w:p w14:paraId="1DCAC987" w14:textId="6C1E56A7" w:rsidR="00706E41" w:rsidRDefault="00706E41" w:rsidP="00AB70C3">
      <w:pPr>
        <w:pStyle w:val="BodyText"/>
        <w:jc w:val="both"/>
      </w:pPr>
      <w:r>
        <w:t xml:space="preserve">The SASKTRAN radiative transfer was first developed to solve the </w:t>
      </w:r>
      <w:del w:id="433" w:author="Elash, Brenden" w:date="2016-06-08T15:11:00Z">
        <w:r w:rsidDel="00631B11">
          <w:delText xml:space="preserve">scaler </w:delText>
        </w:r>
      </w:del>
      <w:ins w:id="434" w:author="Elash, Brenden" w:date="2016-06-08T15:11:00Z">
        <w:r w:rsidR="00631B11">
          <w:t xml:space="preserve">scalar </w:t>
        </w:r>
      </w:ins>
      <w:r>
        <w:t>radiative transfer equation in a fully spherical atmosphere for both single and multiple scatter wi</w:t>
      </w:r>
      <w:r w:rsidR="00A33039">
        <w:t xml:space="preserve">th a one dimensional atmosphere, </w:t>
      </w:r>
      <w:r w:rsidR="00A33039" w:rsidRPr="00A33039">
        <w:rPr>
          <w:i/>
        </w:rPr>
        <w:t>i.e</w:t>
      </w:r>
      <w:r w:rsidR="00A33039">
        <w:t xml:space="preserve">. considering the variation in altitude only </w:t>
      </w:r>
      <w:r>
        <w:t>(</w:t>
      </w:r>
      <w:r w:rsidRPr="005C4C73">
        <w:rPr>
          <w:i/>
        </w:rPr>
        <w:t>Bourassa et al</w:t>
      </w:r>
      <w:r>
        <w:t xml:space="preserve">., 2008). The first source term,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t xml:space="preserve">, is </w:t>
      </w:r>
      <w:ins w:id="435" w:author="Elash, Brenden" w:date="2016-06-09T14:10:00Z">
        <w:r w:rsidR="00782F75">
          <w:t xml:space="preserve">the sunlight from the </w:t>
        </w:r>
        <w:r w:rsidR="00150A43">
          <w:t xml:space="preserve">sun attenuated and </w:t>
        </w:r>
      </w:ins>
      <w:ins w:id="436" w:author="Elash, Brenden" w:date="2016-06-09T14:11:00Z">
        <w:r w:rsidR="00150A43">
          <w:t>scattered</w:t>
        </w:r>
      </w:ins>
      <w:ins w:id="437" w:author="Elash, Brenden" w:date="2016-06-09T14:10:00Z">
        <w:r w:rsidR="00150A43">
          <w:t xml:space="preserve"> </w:t>
        </w:r>
      </w:ins>
      <w:ins w:id="438" w:author="Elash, Brenden" w:date="2016-06-09T14:11:00Z">
        <w:r w:rsidR="00150A43">
          <w:t>in</w:t>
        </w:r>
      </w:ins>
      <w:ins w:id="439" w:author="Elash, Brenden" w:date="2016-06-09T14:10:00Z">
        <w:r w:rsidR="00150A43">
          <w:t xml:space="preserve">to the </w:t>
        </w:r>
      </w:ins>
      <w:ins w:id="440" w:author="Elash, Brenden" w:date="2016-06-09T14:11:00Z">
        <w:r w:rsidR="00150A43">
          <w:t>instrument</w:t>
        </w:r>
      </w:ins>
      <w:ins w:id="441" w:author="Elash, Brenden" w:date="2016-06-09T14:10:00Z">
        <w:r w:rsidR="00150A43">
          <w:t xml:space="preserve"> line of sight</w:t>
        </w:r>
      </w:ins>
      <w:del w:id="442" w:author="Elash, Brenden" w:date="2016-06-09T14:12:00Z">
        <w:r w:rsidDel="00150A43">
          <w:delText xml:space="preserve">from </w:delText>
        </w:r>
        <w:commentRangeStart w:id="443"/>
        <w:r w:rsidDel="00150A43">
          <w:delText xml:space="preserve">the radiance </w:delText>
        </w:r>
        <w:commentRangeEnd w:id="443"/>
        <w:r w:rsidR="00A33039" w:rsidDel="00150A43">
          <w:rPr>
            <w:rStyle w:val="CommentReference"/>
          </w:rPr>
          <w:commentReference w:id="443"/>
        </w:r>
        <w:r w:rsidDel="00150A43">
          <w:delText>from the sun</w:delText>
        </w:r>
      </w:del>
      <w:r w:rsidR="00A33039">
        <w:t>, and</w:t>
      </w:r>
      <w:r>
        <w:t xml:space="preserve"> </w:t>
      </w:r>
      <w:ins w:id="444" w:author="Elash, Brenden" w:date="2016-06-09T14:12:00Z">
        <w:r w:rsidR="00150A43">
          <w:t xml:space="preserve">it </w:t>
        </w:r>
      </w:ins>
      <w:r>
        <w:t xml:space="preserve">is assumed </w:t>
      </w:r>
      <w:ins w:id="445" w:author="Elash, Brenden" w:date="2016-06-09T14:12:00Z">
        <w:r w:rsidR="00150A43">
          <w:t xml:space="preserve">the incoming solar irradiance </w:t>
        </w:r>
      </w:ins>
      <w:del w:id="446" w:author="Elash, Brenden" w:date="2016-06-09T14:12:00Z">
        <w:r w:rsidDel="00150A43">
          <w:delText xml:space="preserve">to </w:delText>
        </w:r>
      </w:del>
      <w:r>
        <w:t>encounter</w:t>
      </w:r>
      <w:ins w:id="447" w:author="Elash, Brenden" w:date="2016-06-09T14:12:00Z">
        <w:r w:rsidR="00150A43">
          <w:t>s</w:t>
        </w:r>
      </w:ins>
      <w:r>
        <w:t xml:space="preserve"> the earth in parallel</w:t>
      </w:r>
      <w:del w:id="448" w:author="Elash, Brenden" w:date="2016-06-09T14:12:00Z">
        <w:r w:rsidDel="00150A43">
          <w:delText xml:space="preserve"> </w:delText>
        </w:r>
      </w:del>
      <w:r>
        <w:t xml:space="preserve"> randomly polarized rays. </w:t>
      </w:r>
      <w:ins w:id="449" w:author="Elash, Brenden" w:date="2016-06-09T14:13:00Z">
        <w:r w:rsidR="00B6277D">
          <w:t xml:space="preserve">To include higher order terms, </w:t>
        </w:r>
      </w:ins>
      <w:ins w:id="450" w:author="Elash, Brenden" w:date="2016-06-09T14:15:00Z">
        <w:r w:rsidR="00B6277D">
          <w:t xml:space="preserve">a successive orders method is used to simulate </w:t>
        </w:r>
      </w:ins>
      <w:ins w:id="451" w:author="Elash, Brenden" w:date="2016-06-09T14:16:00Z">
        <w:r w:rsidR="00B6277D">
          <w:t>second, third and higher orders of</w:t>
        </w:r>
      </w:ins>
      <w:ins w:id="452" w:author="Elash, Brenden" w:date="2016-06-09T14:15:00Z">
        <w:r w:rsidR="00B6277D">
          <w:t xml:space="preserve"> scattering within the </w:t>
        </w:r>
      </w:ins>
      <w:ins w:id="453" w:author="Elash, Brenden" w:date="2016-06-09T14:16:00Z">
        <w:r w:rsidR="00B6277D">
          <w:t>atmospheric model</w:t>
        </w:r>
      </w:ins>
      <w:ins w:id="454" w:author="Elash, Brenden" w:date="2016-06-09T14:17:00Z">
        <w:r w:rsidR="00B6277D">
          <w:t>.</w:t>
        </w:r>
      </w:ins>
      <w:ins w:id="455" w:author="Elash, Brenden" w:date="2016-06-09T14:16:00Z">
        <w:r w:rsidR="00B6277D">
          <w:t xml:space="preserve"> </w:t>
        </w:r>
      </w:ins>
      <w:del w:id="456" w:author="Elash, Brenden" w:date="2016-06-09T14:17:00Z">
        <w:r w:rsidDel="00B6277D">
          <w:delText xml:space="preserve">Higher order source </w:delText>
        </w:r>
        <w:commentRangeStart w:id="457"/>
        <w:r w:rsidDel="00B6277D">
          <w:delText>terms</w:delText>
        </w:r>
        <w:commentRangeEnd w:id="457"/>
        <w:r w:rsidR="00A33039" w:rsidDel="00B6277D">
          <w:rPr>
            <w:rStyle w:val="CommentReference"/>
          </w:rPr>
          <w:commentReference w:id="457"/>
        </w:r>
        <w:r w:rsidDel="00B6277D">
          <w:delText xml:space="preserve"> are based off of the scattering within the </w:delText>
        </w:r>
        <w:r w:rsidDel="00B6277D">
          <w:lastRenderedPageBreak/>
          <w:delText xml:space="preserve">atmosphere to produce the diffuse radiance, however it is impractical to calculate the radiance at every point in the atmosphere. Instead, a series of diffuse radiance profiles are used to simulate the diffuse radiance term.  </w:delText>
        </w:r>
      </w:del>
      <w:r>
        <w:t>Another important assumption in the SASKTRAN model is that the ground reflection is assumed to have a depolarizing Lambertian distribution</w:t>
      </w:r>
      <w:ins w:id="458" w:author="Elash, Brenden" w:date="2016-06-09T14:18:00Z">
        <w:r w:rsidR="00B6277D">
          <w:t>, which will evenly distribute the incoming radiance evenly in all outgoing direction</w:t>
        </w:r>
      </w:ins>
      <w:ins w:id="459" w:author="Elash, Brenden" w:date="2016-06-10T09:26:00Z">
        <w:r w:rsidR="005543B3">
          <w:t>s</w:t>
        </w:r>
      </w:ins>
      <w:ins w:id="460" w:author="Elash, Brenden" w:date="2016-06-09T14:19:00Z">
        <w:r w:rsidR="00B6277D">
          <w:t xml:space="preserve"> </w:t>
        </w:r>
      </w:ins>
      <w:del w:id="461" w:author="Elash, Brenden" w:date="2016-06-09T14:19:00Z">
        <w:r w:rsidDel="00B6277D">
          <w:delText xml:space="preserve"> when any radiance encounters the surface of the earth </w:delText>
        </w:r>
      </w:del>
      <w:r>
        <w:t xml:space="preserve">with the efficiency of the </w:t>
      </w:r>
      <w:ins w:id="462" w:author="Elash, Brenden" w:date="2016-06-09T14:19:00Z">
        <w:r w:rsidR="00B6277D">
          <w:t xml:space="preserve">planetary </w:t>
        </w:r>
      </w:ins>
      <w:r>
        <w:t>albedo.</w:t>
      </w:r>
    </w:p>
    <w:p w14:paraId="07A1F0FA" w14:textId="62EF35F5" w:rsidR="00706E41" w:rsidRDefault="00706E41" w:rsidP="00AB70C3">
      <w:pPr>
        <w:pStyle w:val="BodyText"/>
        <w:jc w:val="both"/>
      </w:pPr>
      <w:r>
        <w:t xml:space="preserve">Recent upgrades have been performed on SASKTRAN and have led to a new engine known as SASKTRAN High Resolution </w:t>
      </w:r>
      <w:del w:id="463" w:author="Elash, Brenden" w:date="2016-06-10T09:27:00Z">
        <w:r w:rsidDel="005543B3">
          <w:delText xml:space="preserve">model </w:delText>
        </w:r>
      </w:del>
      <w:r>
        <w:t>or SASKTRAN-HR (</w:t>
      </w:r>
      <w:proofErr w:type="spellStart"/>
      <w:r w:rsidRPr="005C4C73">
        <w:rPr>
          <w:i/>
        </w:rPr>
        <w:t>Zawada</w:t>
      </w:r>
      <w:proofErr w:type="spellEnd"/>
      <w:r w:rsidRPr="005C4C73">
        <w:rPr>
          <w:i/>
        </w:rPr>
        <w:t xml:space="preserve"> et al.</w:t>
      </w:r>
      <w:r>
        <w:t xml:space="preserve">, 2015) which has expanded the model to be able to perform radiative transfer calculations with a fully three dimensional atmosphere. This update </w:t>
      </w:r>
      <w:commentRangeStart w:id="464"/>
      <w:r>
        <w:t xml:space="preserve">allows the model to vary the atmospheric concentrations in </w:t>
      </w:r>
      <w:del w:id="465" w:author="Elash, Brenden" w:date="2016-06-09T14:08:00Z">
        <w:r w:rsidDel="00782F75">
          <w:delText xml:space="preserve">the model </w:delText>
        </w:r>
        <w:commentRangeEnd w:id="464"/>
        <w:r w:rsidR="00A33039" w:rsidDel="00782F75">
          <w:rPr>
            <w:rStyle w:val="CommentReference"/>
          </w:rPr>
          <w:commentReference w:id="464"/>
        </w:r>
      </w:del>
      <w:r>
        <w:t>not just</w:t>
      </w:r>
      <w:del w:id="466" w:author="Elash, Brenden" w:date="2016-06-25T16:26:00Z">
        <w:r w:rsidDel="00071EB0">
          <w:delText xml:space="preserve"> in</w:delText>
        </w:r>
      </w:del>
      <w:r>
        <w:t xml:space="preserve"> the vertical direction, like the original SASKTRAN, but in both of the horizontal geometries</w:t>
      </w:r>
      <w:ins w:id="467" w:author="Elash, Brenden" w:date="2016-06-09T14:19:00Z">
        <w:r w:rsidR="00B6277D">
          <w:t xml:space="preserve"> (</w:t>
        </w:r>
        <w:r w:rsidR="00B6277D">
          <w:rPr>
            <w:i/>
          </w:rPr>
          <w:t>i.e.</w:t>
        </w:r>
        <w:r w:rsidR="00B6277D">
          <w:t xml:space="preserve"> latitude and </w:t>
        </w:r>
      </w:ins>
      <w:ins w:id="468" w:author="Elash, Brenden" w:date="2016-06-09T14:20:00Z">
        <w:r w:rsidR="00B6277D">
          <w:t>longitude</w:t>
        </w:r>
      </w:ins>
      <w:ins w:id="469" w:author="Elash, Brenden" w:date="2016-06-09T14:19:00Z">
        <w:r w:rsidR="00B6277D">
          <w:t>)</w:t>
        </w:r>
      </w:ins>
      <w:r>
        <w:t xml:space="preserve">, allowing for true variances observed in the atmosphere. </w:t>
      </w:r>
    </w:p>
    <w:p w14:paraId="6AA64B62" w14:textId="266B5F66" w:rsidR="00706E41" w:rsidRPr="00BA54C2" w:rsidRDefault="00706E41" w:rsidP="00AB70C3">
      <w:pPr>
        <w:pStyle w:val="BodyText"/>
        <w:jc w:val="both"/>
      </w:pPr>
      <w:r>
        <w:t>The most important update to the SASKTRAN-HR model for this work is the addition of the ability to calculate the vector or polarized radiances (</w:t>
      </w:r>
      <w:proofErr w:type="spellStart"/>
      <w:r w:rsidRPr="005C4C73">
        <w:rPr>
          <w:i/>
        </w:rPr>
        <w:t>Dueck</w:t>
      </w:r>
      <w:proofErr w:type="spellEnd"/>
      <w:r w:rsidRPr="005C4C73">
        <w:rPr>
          <w:i/>
        </w:rPr>
        <w:t xml:space="preserve"> et al.</w:t>
      </w:r>
      <w:r>
        <w:t xml:space="preserve">, 2016). Using the vector model allows for SASKTRAN to compute the Stokes vectors in the reference frame of the model, which can be rotated into any desired frame of reference through the use of a provided basis by SASKTRAN-HR. The polarization output from SASKTRAN-HR </w:t>
      </w:r>
      <w:del w:id="470" w:author="Elash, Brenden" w:date="2016-06-10T09:28:00Z">
        <w:r w:rsidDel="005543B3">
          <w:delText xml:space="preserve">only </w:delText>
        </w:r>
      </w:del>
      <w:r>
        <w:t xml:space="preserve">preforms polarized calculations up </w:t>
      </w:r>
      <w:ins w:id="471" w:author="Elash, Brenden" w:date="2016-06-10T09:28:00Z">
        <w:r w:rsidR="005543B3">
          <w:t xml:space="preserve">to an arbitrary </w:t>
        </w:r>
      </w:ins>
      <w:del w:id="472" w:author="Elash, Brenden" w:date="2016-06-10T09:28:00Z">
        <w:r w:rsidDel="005543B3">
          <w:delText xml:space="preserve">to the third </w:delText>
        </w:r>
      </w:del>
      <w:r>
        <w:t>order scattering interaction</w:t>
      </w:r>
      <w:ins w:id="473" w:author="Elash, Brenden" w:date="2016-06-10T09:28:00Z">
        <w:r w:rsidR="00606941">
          <w:t xml:space="preserve">, all scattering past this </w:t>
        </w:r>
      </w:ins>
      <w:ins w:id="474" w:author="Elash, Brenden" w:date="2016-06-10T09:29:00Z">
        <w:r w:rsidR="00606941">
          <w:t>arbitrary scattering</w:t>
        </w:r>
      </w:ins>
      <w:ins w:id="475" w:author="Elash, Brenden" w:date="2016-06-10T09:28:00Z">
        <w:r w:rsidR="00606941">
          <w:t xml:space="preserve"> </w:t>
        </w:r>
      </w:ins>
      <w:del w:id="476" w:author="Elash, Brenden" w:date="2016-06-10T09:29:00Z">
        <w:r w:rsidDel="00606941">
          <w:delText xml:space="preserve"> and all subsequent orders </w:delText>
        </w:r>
      </w:del>
      <w:r>
        <w:t xml:space="preserve">are assumed to be </w:t>
      </w:r>
      <w:del w:id="477" w:author="Elash, Brenden" w:date="2016-06-08T15:12:00Z">
        <w:r w:rsidDel="00631B11">
          <w:delText>scaler</w:delText>
        </w:r>
      </w:del>
      <w:ins w:id="478" w:author="Elash, Brenden" w:date="2016-06-08T15:12:00Z">
        <w:r w:rsidR="00631B11">
          <w:t>scalar</w:t>
        </w:r>
      </w:ins>
      <w:r>
        <w:t xml:space="preserve">. </w:t>
      </w:r>
    </w:p>
    <w:p w14:paraId="08A6E105" w14:textId="2FAA4A6F" w:rsidR="00706E41" w:rsidRDefault="00706E41" w:rsidP="003D416A">
      <w:pPr>
        <w:pStyle w:val="Heading1"/>
      </w:pPr>
      <w:bookmarkStart w:id="479" w:name="_Toc452973724"/>
      <w:r>
        <w:t xml:space="preserve">2.5 ALI Prototype </w:t>
      </w:r>
      <w:ins w:id="480" w:author="Elash, Brenden" w:date="2016-07-03T13:03:00Z">
        <w:r w:rsidR="00FA29BA">
          <w:t xml:space="preserve">Instrument </w:t>
        </w:r>
      </w:ins>
      <w:r>
        <w:t>and Stratospheric Balloon Flight</w:t>
      </w:r>
      <w:bookmarkEnd w:id="479"/>
    </w:p>
    <w:bookmarkEnd w:id="178"/>
    <w:bookmarkEnd w:id="179"/>
    <w:bookmarkEnd w:id="180"/>
    <w:p w14:paraId="62F72B1E" w14:textId="77E01F38" w:rsidR="00781466" w:rsidRDefault="00781466" w:rsidP="00F21E9F">
      <w:pPr>
        <w:pStyle w:val="BodyText"/>
        <w:jc w:val="both"/>
        <w:rPr>
          <w:ins w:id="481" w:author="Elash, Brenden" w:date="2016-07-03T13:05:00Z"/>
        </w:rPr>
      </w:pPr>
      <w:ins w:id="482" w:author="Elash, Brenden" w:date="2016-06-09T14:52:00Z">
        <w:r>
          <w:t>The work presented here is focused on the design of the Aeroso</w:t>
        </w:r>
        <w:r w:rsidR="00DF5AC3">
          <w:t>l Limb Imager (ALI), a</w:t>
        </w:r>
        <w:r>
          <w:t xml:space="preserve"> polarized limb scatter instrument</w:t>
        </w:r>
        <w:r w:rsidR="00DF5AC3">
          <w:t xml:space="preserve"> that</w:t>
        </w:r>
        <w:r>
          <w:t xml:space="preserve"> spectrally image</w:t>
        </w:r>
      </w:ins>
      <w:ins w:id="483" w:author="Elash, Brenden" w:date="2016-07-04T18:30:00Z">
        <w:r w:rsidR="00DF5AC3">
          <w:t>s</w:t>
        </w:r>
      </w:ins>
      <w:ins w:id="484" w:author="Elash, Brenden" w:date="2016-06-09T14:52:00Z">
        <w:r>
          <w:t xml:space="preserve"> the atmosphere. </w:t>
        </w:r>
      </w:ins>
      <w:ins w:id="485" w:author="Elash, Brenden" w:date="2016-06-09T14:39:00Z">
        <w:r w:rsidR="00703621">
          <w:t xml:space="preserve">The central feature of </w:t>
        </w:r>
      </w:ins>
      <w:ins w:id="486" w:author="Elash, Brenden" w:date="2016-06-09T14:40:00Z">
        <w:r w:rsidR="00703621">
          <w:t>ALI is</w:t>
        </w:r>
      </w:ins>
      <w:ins w:id="487" w:author="Elash, Brenden" w:date="2016-06-09T14:39:00Z">
        <w:r w:rsidR="00703621">
          <w:t xml:space="preserve"> the use of the no</w:t>
        </w:r>
      </w:ins>
      <w:ins w:id="488" w:author="Elash, Brenden" w:date="2016-06-09T14:40:00Z">
        <w:r w:rsidR="00703621">
          <w:t>v</w:t>
        </w:r>
      </w:ins>
      <w:ins w:id="489" w:author="Elash, Brenden" w:date="2016-06-09T14:39:00Z">
        <w:r w:rsidR="00703621">
          <w:t>el technology known as an AOTF</w:t>
        </w:r>
      </w:ins>
      <w:ins w:id="490" w:author="Elash, Brenden" w:date="2016-06-09T14:40:00Z">
        <w:r w:rsidR="00703621">
          <w:t xml:space="preserve"> which has the ability </w:t>
        </w:r>
      </w:ins>
      <w:ins w:id="491" w:author="Elash, Brenden" w:date="2016-06-09T14:41:00Z">
        <w:r w:rsidR="00703621">
          <w:t>to</w:t>
        </w:r>
      </w:ins>
      <w:ins w:id="492" w:author="Elash, Brenden" w:date="2016-06-09T14:40:00Z">
        <w:r w:rsidR="00703621">
          <w:t xml:space="preserve"> rapid</w:t>
        </w:r>
      </w:ins>
      <w:ins w:id="493" w:author="Elash, Brenden" w:date="2016-06-09T14:41:00Z">
        <w:r w:rsidR="00703621">
          <w:t xml:space="preserve">ly select the </w:t>
        </w:r>
        <w:r w:rsidR="00703621">
          <w:lastRenderedPageBreak/>
          <w:t>central filtered wavelength</w:t>
        </w:r>
      </w:ins>
      <w:ins w:id="494" w:author="Elash, Brenden" w:date="2016-06-09T14:40:00Z">
        <w:r w:rsidR="00703621">
          <w:t xml:space="preserve"> </w:t>
        </w:r>
      </w:ins>
      <w:ins w:id="495" w:author="Elash, Brenden" w:date="2016-06-09T14:42:00Z">
        <w:r w:rsidR="00EB3451">
          <w:t xml:space="preserve">with no moving parts. </w:t>
        </w:r>
      </w:ins>
      <w:ins w:id="496" w:author="Elash, Brenden" w:date="2016-06-09T14:47:00Z">
        <w:r w:rsidR="00EB3451">
          <w:t xml:space="preserve">AOTFs have recently been developed </w:t>
        </w:r>
      </w:ins>
      <w:ins w:id="497" w:author="Elash, Brenden" w:date="2016-06-25T16:30:00Z">
        <w:r w:rsidR="003C0F44">
          <w:t>with</w:t>
        </w:r>
      </w:ins>
      <w:ins w:id="498" w:author="Elash, Brenden" w:date="2016-06-09T14:47:00Z">
        <w:r w:rsidR="003C0F44">
          <w:t xml:space="preserve"> </w:t>
        </w:r>
        <w:r w:rsidR="00EB3451">
          <w:t xml:space="preserve">large apertures </w:t>
        </w:r>
      </w:ins>
      <w:ins w:id="499" w:author="Elash, Brenden" w:date="2016-06-25T16:31:00Z">
        <w:r w:rsidR="003C0F44">
          <w:t xml:space="preserve">and high quality crystals allowing for imaging </w:t>
        </w:r>
      </w:ins>
      <w:ins w:id="500" w:author="Elash, Brenden" w:date="2016-06-25T16:32:00Z">
        <w:r w:rsidR="003C0F44">
          <w:t>capabilities</w:t>
        </w:r>
      </w:ins>
      <w:ins w:id="501" w:author="Elash, Brenden" w:date="2016-07-04T18:31:00Z">
        <w:r w:rsidR="00DF5AC3">
          <w:t xml:space="preserve"> that</w:t>
        </w:r>
      </w:ins>
      <w:ins w:id="502" w:author="Elash, Brenden" w:date="2016-06-09T14:47:00Z">
        <w:r w:rsidR="00EB3451">
          <w:t xml:space="preserve"> </w:t>
        </w:r>
        <w:r w:rsidR="003C0F44">
          <w:t>permits</w:t>
        </w:r>
      </w:ins>
      <w:ins w:id="503" w:author="Elash, Brenden" w:date="2016-06-25T16:32:00Z">
        <w:r w:rsidR="003C0F44">
          <w:t xml:space="preserve"> AOTF</w:t>
        </w:r>
      </w:ins>
      <w:ins w:id="504" w:author="Elash, Brenden" w:date="2016-06-09T14:47:00Z">
        <w:r w:rsidR="00EB3451">
          <w:t xml:space="preserve"> use in new application</w:t>
        </w:r>
      </w:ins>
      <w:ins w:id="505" w:author="Elash, Brenden" w:date="2016-06-10T09:29:00Z">
        <w:r w:rsidR="00606941">
          <w:t>s</w:t>
        </w:r>
      </w:ins>
      <w:ins w:id="506" w:author="Elash, Brenden" w:date="2016-06-09T14:47:00Z">
        <w:r w:rsidR="00EB3451">
          <w:t>, such as the ALI instrument</w:t>
        </w:r>
      </w:ins>
      <w:ins w:id="507" w:author="Elash, Brenden" w:date="2016-07-04T18:32:00Z">
        <w:r w:rsidR="00DF5AC3">
          <w:t>,</w:t>
        </w:r>
      </w:ins>
      <w:ins w:id="508" w:author="Elash, Brenden" w:date="2016-06-09T14:54:00Z">
        <w:r>
          <w:t xml:space="preserve"> with the </w:t>
        </w:r>
      </w:ins>
      <w:ins w:id="509" w:author="Elash, Brenden" w:date="2016-06-09T15:13:00Z">
        <w:r w:rsidR="00664AEC">
          <w:t xml:space="preserve">ability to achieve </w:t>
        </w:r>
      </w:ins>
      <w:ins w:id="510" w:author="Elash, Brenden" w:date="2016-06-09T14:54:00Z">
        <w:r>
          <w:t>sub-kilometer resolution, both horizontally and vertically</w:t>
        </w:r>
      </w:ins>
      <w:ins w:id="511" w:author="Elash, Brenden" w:date="2016-06-09T14:47:00Z">
        <w:r w:rsidR="00EB3451">
          <w:t>. The AOTF</w:t>
        </w:r>
      </w:ins>
      <w:ins w:id="512" w:author="Elash, Brenden" w:date="2016-06-09T14:42:00Z">
        <w:r w:rsidR="00EB3451">
          <w:t xml:space="preserve"> technology </w:t>
        </w:r>
      </w:ins>
      <w:ins w:id="513" w:author="Elash, Brenden" w:date="2016-06-09T14:43:00Z">
        <w:r w:rsidR="00EB3451">
          <w:t>operate</w:t>
        </w:r>
      </w:ins>
      <w:ins w:id="514" w:author="Elash, Brenden" w:date="2016-06-09T14:44:00Z">
        <w:r w:rsidR="00EB3451">
          <w:t>s</w:t>
        </w:r>
      </w:ins>
      <w:ins w:id="515" w:author="Elash, Brenden" w:date="2016-06-09T14:43:00Z">
        <w:r w:rsidR="00EB3451">
          <w:t xml:space="preserve"> efficiently in the </w:t>
        </w:r>
      </w:ins>
      <w:ins w:id="516" w:author="Elash, Brenden" w:date="2016-06-09T14:44:00Z">
        <w:r w:rsidR="00EB3451">
          <w:t xml:space="preserve">red to near infrared which is well-matched for limb </w:t>
        </w:r>
      </w:ins>
      <w:ins w:id="517" w:author="Elash, Brenden" w:date="2016-06-09T14:45:00Z">
        <w:r w:rsidR="00EB3451">
          <w:t>sc</w:t>
        </w:r>
      </w:ins>
      <w:ins w:id="518" w:author="Elash, Brenden" w:date="2016-06-09T14:44:00Z">
        <w:r w:rsidR="00EB3451">
          <w:t xml:space="preserve">atter </w:t>
        </w:r>
      </w:ins>
      <w:ins w:id="519" w:author="Elash, Brenden" w:date="2016-06-09T14:45:00Z">
        <w:r w:rsidR="00EB3451">
          <w:t>sensitivity to aerosol and clouds (</w:t>
        </w:r>
        <w:proofErr w:type="spellStart"/>
        <w:r w:rsidR="00EB3451">
          <w:rPr>
            <w:i/>
          </w:rPr>
          <w:t>Rieger</w:t>
        </w:r>
        <w:proofErr w:type="spellEnd"/>
        <w:r w:rsidR="00EB3451">
          <w:rPr>
            <w:i/>
          </w:rPr>
          <w:t xml:space="preserve"> et al.</w:t>
        </w:r>
        <w:r w:rsidR="00EB3451">
          <w:t xml:space="preserve">, 2014) </w:t>
        </w:r>
      </w:ins>
      <w:ins w:id="520" w:author="Elash, Brenden" w:date="2016-06-09T14:48:00Z">
        <w:r w:rsidR="00EB3451">
          <w:t xml:space="preserve">and has </w:t>
        </w:r>
      </w:ins>
      <w:ins w:id="521" w:author="Elash, Brenden" w:date="2016-06-09T14:49:00Z">
        <w:r w:rsidR="00EB3451">
          <w:t xml:space="preserve">a </w:t>
        </w:r>
      </w:ins>
      <w:ins w:id="522" w:author="Elash, Brenden" w:date="2016-06-09T14:48:00Z">
        <w:r w:rsidR="00EB3451">
          <w:t>typical spectral bandpass of 3</w:t>
        </w:r>
        <w:r w:rsidR="00EB3451">
          <w:noBreakHyphen/>
          <w:t>6 nm which is ideal for the broadband scattering characteristics of aerosol</w:t>
        </w:r>
      </w:ins>
      <w:ins w:id="523" w:author="Elash, Brenden" w:date="2016-06-09T14:47:00Z">
        <w:r w:rsidR="00EB3451">
          <w:t>.</w:t>
        </w:r>
      </w:ins>
      <w:ins w:id="524" w:author="Elash, Brenden" w:date="2016-06-09T14:45:00Z">
        <w:r w:rsidR="00EB3451">
          <w:t xml:space="preserve"> </w:t>
        </w:r>
      </w:ins>
    </w:p>
    <w:p w14:paraId="60453AE9" w14:textId="23002FC9" w:rsidR="00FA29BA" w:rsidRDefault="00FA29BA">
      <w:pPr>
        <w:pStyle w:val="Heading2"/>
        <w:rPr>
          <w:ins w:id="525" w:author="Elash, Brenden" w:date="2016-07-03T13:04:00Z"/>
        </w:rPr>
        <w:pPrChange w:id="526" w:author="Elash, Brenden" w:date="2016-07-03T13:05:00Z">
          <w:pPr>
            <w:pStyle w:val="BodyText"/>
            <w:jc w:val="both"/>
          </w:pPr>
        </w:pPrChange>
      </w:pPr>
      <w:ins w:id="527" w:author="Elash, Brenden" w:date="2016-07-03T13:05:00Z">
        <w:r>
          <w:t xml:space="preserve">2.5.1 </w:t>
        </w:r>
      </w:ins>
      <w:ins w:id="528" w:author="Elash, Brenden" w:date="2016-07-03T13:06:00Z">
        <w:r>
          <w:t xml:space="preserve">ALI </w:t>
        </w:r>
      </w:ins>
      <w:ins w:id="529" w:author="Elash, Brenden" w:date="2016-07-03T13:05:00Z">
        <w:r>
          <w:t>Specifications</w:t>
        </w:r>
      </w:ins>
    </w:p>
    <w:p w14:paraId="3A808FD6" w14:textId="4D384C6E" w:rsidR="00E50B17" w:rsidRDefault="006D305D" w:rsidP="00F21E9F">
      <w:pPr>
        <w:pStyle w:val="BodyText"/>
        <w:jc w:val="both"/>
        <w:rPr>
          <w:ins w:id="530" w:author="Elash, Brenden" w:date="2016-07-03T13:15:00Z"/>
        </w:rPr>
      </w:pPr>
      <w:ins w:id="531" w:author="Elash, Brenden" w:date="2016-07-04T14:17:00Z">
        <w:r>
          <w:t xml:space="preserve">The goal of ALI is a future satellite mission to be able to monitor aerosol concentration and </w:t>
        </w:r>
      </w:ins>
      <w:ins w:id="532" w:author="Elash, Brenden" w:date="2016-07-04T14:18:00Z">
        <w:r>
          <w:t>microphysics globally</w:t>
        </w:r>
      </w:ins>
      <w:ins w:id="533" w:author="Elash, Brenden" w:date="2016-07-04T14:17:00Z">
        <w:r>
          <w:t xml:space="preserve"> from space, </w:t>
        </w:r>
      </w:ins>
      <w:ins w:id="534" w:author="Elash, Brenden" w:date="2016-07-04T14:18:00Z">
        <w:r>
          <w:t xml:space="preserve">however </w:t>
        </w:r>
      </w:ins>
      <w:ins w:id="535" w:author="Elash, Brenden" w:date="2016-07-04T14:17:00Z">
        <w:r>
          <w:t xml:space="preserve">the ALI presented here has been </w:t>
        </w:r>
      </w:ins>
      <w:ins w:id="536" w:author="Elash, Brenden" w:date="2016-07-04T14:18:00Z">
        <w:r>
          <w:t>designed</w:t>
        </w:r>
      </w:ins>
      <w:ins w:id="537" w:author="Elash, Brenden" w:date="2016-07-04T14:17:00Z">
        <w:r>
          <w:t xml:space="preserve"> for a</w:t>
        </w:r>
      </w:ins>
      <w:ins w:id="538" w:author="Elash, Brenden" w:date="2016-07-04T14:18:00Z">
        <w:r>
          <w:t xml:space="preserve"> stratospheric balloon platform since it was the only </w:t>
        </w:r>
      </w:ins>
      <w:ins w:id="539" w:author="Elash, Brenden" w:date="2016-07-04T14:19:00Z">
        <w:r>
          <w:t>available</w:t>
        </w:r>
      </w:ins>
      <w:ins w:id="540" w:author="Elash, Brenden" w:date="2016-07-04T14:18:00Z">
        <w:r>
          <w:t xml:space="preserve"> </w:t>
        </w:r>
      </w:ins>
      <w:ins w:id="541" w:author="Elash, Brenden" w:date="2016-07-04T14:19:00Z">
        <w:r>
          <w:t>p</w:t>
        </w:r>
        <w:r w:rsidR="00DF5AC3">
          <w:t>latform for testing. This platform</w:t>
        </w:r>
        <w:r>
          <w:t xml:space="preserve"> has resulted in some changes to the required design parameters</w:t>
        </w:r>
      </w:ins>
      <w:ins w:id="542" w:author="Elash, Brenden" w:date="2016-07-04T14:17:00Z">
        <w:r>
          <w:t xml:space="preserve"> </w:t>
        </w:r>
      </w:ins>
      <w:ins w:id="543" w:author="Elash, Brenden" w:date="2016-07-04T14:19:00Z">
        <w:r>
          <w:t xml:space="preserve">for the instrument. </w:t>
        </w:r>
      </w:ins>
      <w:ins w:id="544" w:author="Elash, Brenden" w:date="2016-07-04T14:20:00Z">
        <w:r>
          <w:t>T</w:t>
        </w:r>
      </w:ins>
      <w:ins w:id="545" w:author="Elash, Brenden" w:date="2016-07-03T13:04:00Z">
        <w:r w:rsidR="00FA29BA">
          <w:t xml:space="preserve">o </w:t>
        </w:r>
      </w:ins>
      <w:ins w:id="546" w:author="Elash, Brenden" w:date="2016-07-04T13:22:00Z">
        <w:r w:rsidR="001B0548">
          <w:t>sufficiently</w:t>
        </w:r>
      </w:ins>
      <w:ins w:id="547" w:author="Elash, Brenden" w:date="2016-07-03T13:04:00Z">
        <w:r w:rsidR="00FA29BA">
          <w:t xml:space="preserve"> measure spectral radiance </w:t>
        </w:r>
      </w:ins>
      <w:ins w:id="548" w:author="Elash, Brenden" w:date="2016-07-03T13:09:00Z">
        <w:r w:rsidR="00FA29BA">
          <w:t xml:space="preserve">from a stratospheric balloon platform </w:t>
        </w:r>
      </w:ins>
      <w:ins w:id="549" w:author="Elash, Brenden" w:date="2016-07-04T14:20:00Z">
        <w:r>
          <w:t>the following</w:t>
        </w:r>
      </w:ins>
      <w:ins w:id="550" w:author="Elash, Brenden" w:date="2016-07-04T13:23:00Z">
        <w:r w:rsidR="001B0548">
          <w:t xml:space="preserve"> specification</w:t>
        </w:r>
      </w:ins>
      <w:ins w:id="551" w:author="Elash, Brenden" w:date="2016-07-04T18:33:00Z">
        <w:r w:rsidR="00DF5AC3">
          <w:t>s</w:t>
        </w:r>
      </w:ins>
      <w:ins w:id="552" w:author="Elash, Brenden" w:date="2016-07-04T13:23:00Z">
        <w:r w:rsidR="001B0548">
          <w:t xml:space="preserve"> and the</w:t>
        </w:r>
      </w:ins>
      <w:ins w:id="553" w:author="Elash, Brenden" w:date="2016-07-04T14:20:00Z">
        <w:r>
          <w:t>ir</w:t>
        </w:r>
      </w:ins>
      <w:ins w:id="554" w:author="Elash, Brenden" w:date="2016-07-04T13:23:00Z">
        <w:r w:rsidR="001B0548">
          <w:t xml:space="preserve"> relevance will be described below.</w:t>
        </w:r>
      </w:ins>
      <w:ins w:id="555" w:author="Elash, Brenden" w:date="2016-07-03T13:05:00Z">
        <w:r w:rsidR="00FA29BA">
          <w:t xml:space="preserve"> </w:t>
        </w:r>
      </w:ins>
    </w:p>
    <w:p w14:paraId="7C004CC6" w14:textId="60F42C10" w:rsidR="00B611F6" w:rsidRDefault="00FA29BA" w:rsidP="00F21E9F">
      <w:pPr>
        <w:pStyle w:val="BodyText"/>
        <w:jc w:val="both"/>
        <w:rPr>
          <w:ins w:id="556" w:author="Elash, Brenden" w:date="2016-07-03T13:23:00Z"/>
        </w:rPr>
      </w:pPr>
      <w:ins w:id="557" w:author="Elash, Brenden" w:date="2016-07-03T13:09:00Z">
        <w:r>
          <w:t xml:space="preserve">The balloon is estimated to have a float altitude of 35 km and ALI will need to measure the </w:t>
        </w:r>
      </w:ins>
      <w:ins w:id="558" w:author="Elash, Brenden" w:date="2016-07-03T13:10:00Z">
        <w:r>
          <w:t>atmosphere</w:t>
        </w:r>
      </w:ins>
      <w:ins w:id="559" w:author="Elash, Brenden" w:date="2016-07-03T13:09:00Z">
        <w:r>
          <w:t xml:space="preserve"> </w:t>
        </w:r>
      </w:ins>
      <w:ins w:id="560" w:author="Elash, Brenden" w:date="2016-07-03T13:10:00Z">
        <w:r>
          <w:t>from a tangent altitude of the ground or 0 km</w:t>
        </w:r>
      </w:ins>
      <w:ins w:id="561" w:author="Elash, Brenden" w:date="2016-07-03T13:09:00Z">
        <w:r>
          <w:t xml:space="preserve"> </w:t>
        </w:r>
      </w:ins>
      <w:ins w:id="562" w:author="Elash, Brenden" w:date="2016-07-03T13:11:00Z">
        <w:r>
          <w:t>to the float altitude of 35 km. This results in A</w:t>
        </w:r>
      </w:ins>
      <w:ins w:id="563" w:author="Elash, Brenden" w:date="2016-07-03T13:12:00Z">
        <w:r>
          <w:t>LI</w:t>
        </w:r>
      </w:ins>
      <w:ins w:id="564" w:author="Elash, Brenden" w:date="2016-07-03T13:11:00Z">
        <w:r>
          <w:t xml:space="preserve"> needing a minimum </w:t>
        </w:r>
      </w:ins>
      <w:ins w:id="565" w:author="Elash, Brenden" w:date="2016-07-04T13:23:00Z">
        <w:r w:rsidR="001B0548">
          <w:t xml:space="preserve">vertical </w:t>
        </w:r>
      </w:ins>
      <w:ins w:id="566" w:author="Elash, Brenden" w:date="2016-07-03T13:11:00Z">
        <w:r>
          <w:t>field of view of 6</w:t>
        </w:r>
        <w:r>
          <w:rPr>
            <w:vertAlign w:val="superscript"/>
          </w:rPr>
          <w:t>o</w:t>
        </w:r>
        <w:r>
          <w:t xml:space="preserve"> to measure</w:t>
        </w:r>
      </w:ins>
      <w:ins w:id="567" w:author="Elash, Brenden" w:date="2016-07-03T13:12:00Z">
        <w:r>
          <w:t xml:space="preserve"> </w:t>
        </w:r>
      </w:ins>
      <w:ins w:id="568" w:author="Elash, Brenden" w:date="2016-07-03T13:11:00Z">
        <w:r>
          <w:t xml:space="preserve">the entire </w:t>
        </w:r>
      </w:ins>
      <w:ins w:id="569" w:author="Elash, Brenden" w:date="2016-07-03T13:12:00Z">
        <w:r>
          <w:t>r</w:t>
        </w:r>
      </w:ins>
      <w:ins w:id="570" w:author="Elash, Brenden" w:date="2016-07-03T13:11:00Z">
        <w:r>
          <w:t xml:space="preserve">egion of interest. </w:t>
        </w:r>
      </w:ins>
      <w:ins w:id="571" w:author="Elash, Brenden" w:date="2016-07-04T14:20:00Z">
        <w:r w:rsidR="006D305D">
          <w:t>It is important to note that for a satellite platform the required field of view would be reduce to approximately 1</w:t>
        </w:r>
      </w:ins>
      <w:ins w:id="572" w:author="Elash, Brenden" w:date="2016-07-04T14:21:00Z">
        <w:r w:rsidR="006D305D">
          <w:rPr>
            <w:vertAlign w:val="superscript"/>
          </w:rPr>
          <w:t>o</w:t>
        </w:r>
        <w:r w:rsidR="006D305D">
          <w:t>.</w:t>
        </w:r>
      </w:ins>
      <w:ins w:id="573" w:author="Elash, Brenden" w:date="2016-07-03T13:11:00Z">
        <w:r>
          <w:t xml:space="preserve"> </w:t>
        </w:r>
      </w:ins>
      <w:ins w:id="574" w:author="Elash, Brenden" w:date="2016-07-03T13:13:00Z">
        <w:r w:rsidR="00E50B17">
          <w:t>Further</w:t>
        </w:r>
      </w:ins>
      <w:ins w:id="575" w:author="Elash, Brenden" w:date="2016-07-03T13:12:00Z">
        <w:r w:rsidR="00E50B17">
          <w:t xml:space="preserve">, </w:t>
        </w:r>
      </w:ins>
      <w:ins w:id="576" w:author="Elash, Brenden" w:date="2016-07-03T13:07:00Z">
        <w:r w:rsidR="00E50B17">
          <w:t xml:space="preserve">the aerosol </w:t>
        </w:r>
      </w:ins>
      <w:ins w:id="577" w:author="Elash, Brenden" w:date="2016-07-03T13:13:00Z">
        <w:r w:rsidR="00E50B17">
          <w:t xml:space="preserve">structural </w:t>
        </w:r>
      </w:ins>
      <w:ins w:id="578" w:author="Elash, Brenden" w:date="2016-07-03T13:07:00Z">
        <w:r w:rsidR="00E50B17">
          <w:t xml:space="preserve">features discussed in </w:t>
        </w:r>
      </w:ins>
      <w:ins w:id="579" w:author="Elash, Brenden" w:date="2016-07-03T13:13:00Z">
        <w:r w:rsidR="00E50B17">
          <w:t xml:space="preserve">section </w:t>
        </w:r>
      </w:ins>
      <w:ins w:id="580" w:author="Elash, Brenden" w:date="2016-07-03T13:07:00Z">
        <w:r w:rsidR="00E50B17">
          <w:t>2.2</w:t>
        </w:r>
      </w:ins>
      <w:ins w:id="581" w:author="Elash, Brenden" w:date="2016-07-03T13:13:00Z">
        <w:r w:rsidR="00E50B17">
          <w:t xml:space="preserve"> are generally on the order of a kilometer and to </w:t>
        </w:r>
      </w:ins>
      <w:ins w:id="582" w:author="Elash, Brenden" w:date="2016-07-03T13:15:00Z">
        <w:r w:rsidR="00E50B17">
          <w:t>resolve</w:t>
        </w:r>
      </w:ins>
      <w:ins w:id="583" w:author="Elash, Brenden" w:date="2016-07-03T13:13:00Z">
        <w:r w:rsidR="00E50B17">
          <w:t xml:space="preserve"> these features a minimum </w:t>
        </w:r>
      </w:ins>
      <w:ins w:id="584" w:author="Elash, Brenden" w:date="2016-07-04T13:24:00Z">
        <w:r w:rsidR="001B0548">
          <w:t xml:space="preserve">spatial </w:t>
        </w:r>
      </w:ins>
      <w:ins w:id="585" w:author="Elash, Brenden" w:date="2016-07-03T13:14:00Z">
        <w:r w:rsidR="00E50B17">
          <w:t>resolution</w:t>
        </w:r>
      </w:ins>
      <w:ins w:id="586" w:author="Elash, Brenden" w:date="2016-07-03T13:13:00Z">
        <w:r w:rsidR="00E50B17">
          <w:t xml:space="preserve"> of 250 m </w:t>
        </w:r>
      </w:ins>
      <w:ins w:id="587" w:author="Elash, Brenden" w:date="2016-07-04T13:24:00Z">
        <w:r w:rsidR="001B0548">
          <w:t>is</w:t>
        </w:r>
      </w:ins>
      <w:ins w:id="588" w:author="Elash, Brenden" w:date="2016-07-03T13:13:00Z">
        <w:r w:rsidR="00E50B17">
          <w:t xml:space="preserve"> required.</w:t>
        </w:r>
      </w:ins>
      <w:ins w:id="589" w:author="Elash, Brenden" w:date="2016-07-03T13:16:00Z">
        <w:r w:rsidR="00E50B17">
          <w:t xml:space="preserve"> </w:t>
        </w:r>
      </w:ins>
      <w:ins w:id="590" w:author="Elash, Brenden" w:date="2016-07-03T13:25:00Z">
        <w:r w:rsidR="00DF5AC3">
          <w:t>Similar specification</w:t>
        </w:r>
      </w:ins>
      <w:ins w:id="591" w:author="Elash, Brenden" w:date="2016-07-04T18:35:00Z">
        <w:r w:rsidR="00DF5AC3">
          <w:t>s</w:t>
        </w:r>
      </w:ins>
      <w:ins w:id="592" w:author="Elash, Brenden" w:date="2016-07-03T13:25:00Z">
        <w:r w:rsidR="00B611F6">
          <w:t xml:space="preserve"> are used for the horizontal (cross-track) direction to be able to maintain optical unity and </w:t>
        </w:r>
      </w:ins>
      <w:ins w:id="593" w:author="Elash, Brenden" w:date="2016-07-03T13:26:00Z">
        <w:r w:rsidR="00B611F6">
          <w:t>allow the use of spherical optics.</w:t>
        </w:r>
      </w:ins>
    </w:p>
    <w:p w14:paraId="1791B0C1" w14:textId="30FD4695" w:rsidR="00B611F6" w:rsidRDefault="00E50B17" w:rsidP="00B611F6">
      <w:pPr>
        <w:pStyle w:val="BodyText"/>
        <w:jc w:val="both"/>
        <w:rPr>
          <w:ins w:id="594" w:author="Elash, Brenden" w:date="2016-07-03T13:26:00Z"/>
        </w:rPr>
      </w:pPr>
      <w:ins w:id="595" w:author="Elash, Brenden" w:date="2016-07-03T13:16:00Z">
        <w:r>
          <w:t>Spectrally</w:t>
        </w:r>
      </w:ins>
      <w:ins w:id="596" w:author="Elash, Brenden" w:date="2016-07-04T18:36:00Z">
        <w:r w:rsidR="004B6C0A">
          <w:t>,</w:t>
        </w:r>
      </w:ins>
      <w:ins w:id="597" w:author="Elash, Brenden" w:date="2016-07-03T13:16:00Z">
        <w:r>
          <w:t xml:space="preserve"> aerosol </w:t>
        </w:r>
      </w:ins>
      <w:ins w:id="598" w:author="Elash, Brenden" w:date="2016-07-03T13:18:00Z">
        <w:r>
          <w:t xml:space="preserve">particles scatter over a </w:t>
        </w:r>
      </w:ins>
      <w:ins w:id="599" w:author="Elash, Brenden" w:date="2016-07-03T13:16:00Z">
        <w:r>
          <w:t xml:space="preserve">broadband </w:t>
        </w:r>
      </w:ins>
      <w:ins w:id="600" w:author="Elash, Brenden" w:date="2016-07-03T13:19:00Z">
        <w:r w:rsidR="001B0548">
          <w:t>range</w:t>
        </w:r>
      </w:ins>
      <w:ins w:id="601" w:author="Elash, Brenden" w:date="2016-07-04T18:48:00Z">
        <w:r w:rsidR="000C77C9">
          <w:t>;</w:t>
        </w:r>
      </w:ins>
      <w:ins w:id="602" w:author="Elash, Brenden" w:date="2016-07-03T13:19:00Z">
        <w:r>
          <w:t xml:space="preserve"> however particle sensitivity, which is </w:t>
        </w:r>
        <w:r w:rsidR="001B0548">
          <w:t xml:space="preserve">currently hard to determine, </w:t>
        </w:r>
        <w:r>
          <w:t>increase</w:t>
        </w:r>
      </w:ins>
      <w:ins w:id="603" w:author="Elash, Brenden" w:date="2016-07-04T13:24:00Z">
        <w:r w:rsidR="001B0548">
          <w:t>s</w:t>
        </w:r>
      </w:ins>
      <w:ins w:id="604" w:author="Elash, Brenden" w:date="2016-07-03T13:19:00Z">
        <w:r>
          <w:t xml:space="preserve"> with the near IR measurements</w:t>
        </w:r>
      </w:ins>
      <w:ins w:id="605" w:author="Elash, Brenden" w:date="2016-07-04T13:25:00Z">
        <w:r w:rsidR="001B0548">
          <w:t>.</w:t>
        </w:r>
      </w:ins>
      <w:ins w:id="606" w:author="Elash, Brenden" w:date="2016-07-03T13:19:00Z">
        <w:r>
          <w:t xml:space="preserve"> ALI will be able </w:t>
        </w:r>
        <w:r>
          <w:lastRenderedPageBreak/>
          <w:t xml:space="preserve">to measure wavelengths from </w:t>
        </w:r>
      </w:ins>
      <w:ins w:id="607" w:author="Elash, Brenden" w:date="2016-07-04T15:16:00Z">
        <w:r w:rsidR="003B628F">
          <w:t>60</w:t>
        </w:r>
      </w:ins>
      <w:ins w:id="608" w:author="Elash, Brenden" w:date="2016-07-03T13:19:00Z">
        <w:r>
          <w:t>0-1</w:t>
        </w:r>
      </w:ins>
      <w:ins w:id="609" w:author="Elash, Brenden" w:date="2016-07-04T15:16:00Z">
        <w:r w:rsidR="003B628F">
          <w:t>2</w:t>
        </w:r>
      </w:ins>
      <w:ins w:id="610" w:author="Elash, Brenden" w:date="2016-07-03T13:19:00Z">
        <w:r>
          <w:t xml:space="preserve">00 nm. </w:t>
        </w:r>
      </w:ins>
      <w:ins w:id="611" w:author="Elash, Brenden" w:date="2016-07-04T18:40:00Z">
        <w:r w:rsidR="004B6C0A">
          <w:t xml:space="preserve">Since the </w:t>
        </w:r>
        <w:r w:rsidR="004B6C0A">
          <w:t xml:space="preserve">aerosol (Mie) scattering cross section </w:t>
        </w:r>
      </w:ins>
      <w:ins w:id="612" w:author="Elash, Brenden" w:date="2016-07-04T18:41:00Z">
        <w:r w:rsidR="004B6C0A">
          <w:t xml:space="preserve">varies slowly with wavelength, measurements at every 25-50 nm within the </w:t>
        </w:r>
      </w:ins>
      <w:ins w:id="613" w:author="Elash, Brenden" w:date="2016-07-04T18:42:00Z">
        <w:r w:rsidR="004B6C0A">
          <w:t>range</w:t>
        </w:r>
      </w:ins>
      <w:ins w:id="614" w:author="Elash, Brenden" w:date="2016-07-04T18:41:00Z">
        <w:r w:rsidR="004B6C0A">
          <w:t xml:space="preserve"> </w:t>
        </w:r>
      </w:ins>
      <w:ins w:id="615" w:author="Elash, Brenden" w:date="2016-07-04T18:42:00Z">
        <w:r w:rsidR="004B6C0A">
          <w:t>are required</w:t>
        </w:r>
      </w:ins>
      <w:ins w:id="616" w:author="Elash, Brenden" w:date="2016-07-04T18:41:00Z">
        <w:r w:rsidR="004B6C0A">
          <w:t xml:space="preserve">. </w:t>
        </w:r>
      </w:ins>
      <w:ins w:id="617" w:author="Elash, Brenden" w:date="2016-07-04T18:42:00Z">
        <w:r w:rsidR="004B6C0A">
          <w:t>Furthermore, this slow varying cross section</w:t>
        </w:r>
      </w:ins>
      <w:ins w:id="618" w:author="Elash, Brenden" w:date="2016-07-03T13:23:00Z">
        <w:r>
          <w:t xml:space="preserve"> </w:t>
        </w:r>
      </w:ins>
      <w:ins w:id="619" w:author="Elash, Brenden" w:date="2016-07-04T18:42:00Z">
        <w:r w:rsidR="004B6C0A">
          <w:t xml:space="preserve">also allows low spectral </w:t>
        </w:r>
      </w:ins>
      <w:ins w:id="620" w:author="Elash, Brenden" w:date="2016-07-04T18:43:00Z">
        <w:r w:rsidR="004B6C0A">
          <w:t>resolution</w:t>
        </w:r>
      </w:ins>
      <w:ins w:id="621" w:author="Elash, Brenden" w:date="2016-07-04T18:42:00Z">
        <w:r w:rsidR="004B6C0A">
          <w:t xml:space="preserve"> </w:t>
        </w:r>
      </w:ins>
      <w:ins w:id="622" w:author="Elash, Brenden" w:date="2016-07-04T18:44:00Z">
        <w:r w:rsidR="004B6C0A">
          <w:t>with a spectral bandpass requirement of</w:t>
        </w:r>
      </w:ins>
      <w:ins w:id="623" w:author="Elash, Brenden" w:date="2016-07-03T13:22:00Z">
        <w:r>
          <w:t xml:space="preserve"> </w:t>
        </w:r>
      </w:ins>
      <w:ins w:id="624" w:author="Elash, Brenden" w:date="2016-07-04T12:41:00Z">
        <w:r w:rsidR="001E7190">
          <w:t>less than</w:t>
        </w:r>
      </w:ins>
      <w:ins w:id="625" w:author="Elash, Brenden" w:date="2016-07-03T13:23:00Z">
        <w:r w:rsidR="001E7190">
          <w:t xml:space="preserve"> 10</w:t>
        </w:r>
        <w:r>
          <w:t> nm.</w:t>
        </w:r>
      </w:ins>
      <w:ins w:id="626" w:author="Elash, Brenden" w:date="2016-07-03T13:22:00Z">
        <w:r>
          <w:t xml:space="preserve"> </w:t>
        </w:r>
      </w:ins>
      <w:ins w:id="627" w:author="Elash, Brenden" w:date="2016-07-03T13:24:00Z">
        <w:r w:rsidR="00B611F6">
          <w:t xml:space="preserve"> </w:t>
        </w:r>
      </w:ins>
    </w:p>
    <w:p w14:paraId="59C187EE" w14:textId="69C302B8" w:rsidR="00B611F6" w:rsidRDefault="000C77C9" w:rsidP="00B611F6">
      <w:pPr>
        <w:pStyle w:val="BodyText"/>
        <w:jc w:val="both"/>
        <w:rPr>
          <w:ins w:id="628" w:author="Elash, Brenden" w:date="2016-07-03T13:31:00Z"/>
        </w:rPr>
      </w:pPr>
      <w:ins w:id="629" w:author="Elash, Brenden" w:date="2016-07-03T13:29:00Z">
        <w:r>
          <w:t>The nature of measuring</w:t>
        </w:r>
        <w:r w:rsidR="00B611F6">
          <w:t xml:space="preserve"> limb scattered images results in a situation where the lower altitudes </w:t>
        </w:r>
      </w:ins>
      <w:ins w:id="630" w:author="Elash, Brenden" w:date="2016-07-03T13:30:00Z">
        <w:r w:rsidR="00B611F6">
          <w:t xml:space="preserve">have high signal and </w:t>
        </w:r>
      </w:ins>
      <w:ins w:id="631" w:author="Elash, Brenden" w:date="2016-07-03T13:29:00Z">
        <w:r w:rsidR="00B611F6">
          <w:t xml:space="preserve">the upper </w:t>
        </w:r>
      </w:ins>
      <w:ins w:id="632" w:author="Elash, Brenden" w:date="2016-07-03T13:30:00Z">
        <w:r w:rsidR="00B611F6">
          <w:t>altitude have low signal</w:t>
        </w:r>
      </w:ins>
      <w:ins w:id="633" w:author="Elash, Brenden" w:date="2016-07-04T18:50:00Z">
        <w:r>
          <w:t>. Therefore</w:t>
        </w:r>
      </w:ins>
      <w:ins w:id="634" w:author="Elash, Brenden" w:date="2016-07-03T13:30:00Z">
        <w:r w:rsidR="00B611F6">
          <w:t xml:space="preserve"> signal to noise</w:t>
        </w:r>
      </w:ins>
      <w:ins w:id="635" w:author="Elash, Brenden" w:date="2016-07-04T13:26:00Z">
        <w:r w:rsidR="001B0548">
          <w:t xml:space="preserve"> levels</w:t>
        </w:r>
      </w:ins>
      <w:ins w:id="636" w:author="Elash, Brenden" w:date="2016-07-03T13:30:00Z">
        <w:r w:rsidR="00B611F6">
          <w:t xml:space="preserve"> </w:t>
        </w:r>
      </w:ins>
      <w:ins w:id="637" w:author="Elash, Brenden" w:date="2016-07-04T18:51:00Z">
        <w:r>
          <w:t>are</w:t>
        </w:r>
      </w:ins>
      <w:ins w:id="638" w:author="Elash, Brenden" w:date="2016-07-03T13:30:00Z">
        <w:r w:rsidR="00B611F6">
          <w:t xml:space="preserve"> the most important at the high altitudes due to t</w:t>
        </w:r>
      </w:ins>
      <w:ins w:id="639" w:author="Elash, Brenden" w:date="2016-07-03T13:26:00Z">
        <w:r w:rsidR="00B611F6">
          <w:t>he exponential drop-off of signal</w:t>
        </w:r>
      </w:ins>
      <w:ins w:id="640" w:author="Elash, Brenden" w:date="2016-07-03T13:30:00Z">
        <w:r w:rsidR="00B611F6">
          <w:t>.</w:t>
        </w:r>
      </w:ins>
      <w:ins w:id="641" w:author="Elash, Brenden" w:date="2016-07-03T13:26:00Z">
        <w:r w:rsidR="00B611F6">
          <w:t xml:space="preserve"> </w:t>
        </w:r>
      </w:ins>
      <w:ins w:id="642" w:author="Elash, Brenden" w:date="2016-07-03T13:31:00Z">
        <w:r w:rsidR="00B611F6">
          <w:t>T</w:t>
        </w:r>
      </w:ins>
      <w:ins w:id="643" w:author="Elash, Brenden" w:date="2016-07-03T13:27:00Z">
        <w:r w:rsidR="00B611F6">
          <w:t xml:space="preserve">he </w:t>
        </w:r>
      </w:ins>
      <w:ins w:id="644" w:author="Elash, Brenden" w:date="2016-07-03T13:28:00Z">
        <w:r w:rsidR="00B611F6">
          <w:t>highest</w:t>
        </w:r>
      </w:ins>
      <w:ins w:id="645" w:author="Elash, Brenden" w:date="2016-07-03T13:27:00Z">
        <w:r w:rsidR="00B611F6">
          <w:t xml:space="preserve"> measurement altitude</w:t>
        </w:r>
      </w:ins>
      <w:ins w:id="646" w:author="Elash, Brenden" w:date="2016-07-03T13:31:00Z">
        <w:r w:rsidR="00B611F6">
          <w:t>s</w:t>
        </w:r>
      </w:ins>
      <w:ins w:id="647" w:author="Elash, Brenden" w:date="2016-07-03T13:27:00Z">
        <w:r w:rsidR="00B611F6">
          <w:t xml:space="preserve"> (</w:t>
        </w:r>
        <w:r w:rsidR="00B611F6">
          <w:rPr>
            <w:i/>
          </w:rPr>
          <w:t>i.e.</w:t>
        </w:r>
        <w:r w:rsidR="00B611F6">
          <w:t xml:space="preserve"> 30-35 km) </w:t>
        </w:r>
      </w:ins>
      <w:ins w:id="648" w:author="Elash, Brenden" w:date="2016-07-03T13:31:00Z">
        <w:r w:rsidR="00B611F6">
          <w:t>require</w:t>
        </w:r>
      </w:ins>
      <w:ins w:id="649" w:author="Elash, Brenden" w:date="2016-07-04T18:51:00Z">
        <w:r>
          <w:t xml:space="preserve"> that</w:t>
        </w:r>
      </w:ins>
      <w:ins w:id="650" w:author="Elash, Brenden" w:date="2016-07-03T13:31:00Z">
        <w:r w:rsidR="00B611F6">
          <w:t xml:space="preserve"> </w:t>
        </w:r>
      </w:ins>
      <w:ins w:id="651" w:author="Elash, Brenden" w:date="2016-07-03T13:27:00Z">
        <w:r w:rsidR="00B611F6">
          <w:t xml:space="preserve">the </w:t>
        </w:r>
      </w:ins>
      <w:ins w:id="652" w:author="Elash, Brenden" w:date="2016-07-03T13:28:00Z">
        <w:r w:rsidR="00B611F6">
          <w:t>signal</w:t>
        </w:r>
      </w:ins>
      <w:ins w:id="653" w:author="Elash, Brenden" w:date="2016-07-03T13:27:00Z">
        <w:r w:rsidR="00B611F6">
          <w:t xml:space="preserve"> to noise ratio </w:t>
        </w:r>
      </w:ins>
      <w:ins w:id="654" w:author="Elash, Brenden" w:date="2016-07-03T13:28:00Z">
        <w:r w:rsidR="00B611F6">
          <w:t>must</w:t>
        </w:r>
      </w:ins>
      <w:ins w:id="655" w:author="Elash, Brenden" w:date="2016-07-03T13:27:00Z">
        <w:r w:rsidR="00B611F6">
          <w:t xml:space="preserve"> remain above 1 to be able to use these high altitude </w:t>
        </w:r>
      </w:ins>
      <w:ins w:id="656" w:author="Elash, Brenden" w:date="2016-07-03T13:28:00Z">
        <w:r w:rsidR="00B611F6">
          <w:t>measurements</w:t>
        </w:r>
      </w:ins>
      <w:ins w:id="657" w:author="Elash, Brenden" w:date="2016-07-03T13:27:00Z">
        <w:r w:rsidR="00B611F6">
          <w:t xml:space="preserve"> to </w:t>
        </w:r>
      </w:ins>
      <w:ins w:id="658" w:author="Elash, Brenden" w:date="2016-07-03T13:28:00Z">
        <w:r w:rsidR="00B611F6">
          <w:t>determine</w:t>
        </w:r>
      </w:ins>
      <w:ins w:id="659" w:author="Elash, Brenden" w:date="2016-07-03T13:27:00Z">
        <w:r w:rsidR="00B611F6">
          <w:t xml:space="preserve"> </w:t>
        </w:r>
      </w:ins>
      <w:ins w:id="660" w:author="Elash, Brenden" w:date="2016-07-03T13:28:00Z">
        <w:r w:rsidR="00B611F6">
          <w:t>aerosol extinction.</w:t>
        </w:r>
      </w:ins>
    </w:p>
    <w:p w14:paraId="720B6737" w14:textId="0A6352DA" w:rsidR="00B611F6" w:rsidRPr="00B611F6" w:rsidRDefault="00B611F6" w:rsidP="00B611F6">
      <w:pPr>
        <w:pStyle w:val="BodyText"/>
        <w:jc w:val="both"/>
        <w:rPr>
          <w:ins w:id="661" w:author="Elash, Brenden" w:date="2016-07-03T13:06:00Z"/>
        </w:rPr>
      </w:pPr>
      <w:ins w:id="662" w:author="Elash, Brenden" w:date="2016-07-03T13:31:00Z">
        <w:r>
          <w:t xml:space="preserve">Finally, due to the limitations of the stratospheric balloon platform </w:t>
        </w:r>
      </w:ins>
      <w:ins w:id="663" w:author="Elash, Brenden" w:date="2016-07-03T13:32:00Z">
        <w:r>
          <w:t xml:space="preserve">both mass, power consumption, and thermal </w:t>
        </w:r>
      </w:ins>
      <w:ins w:id="664" w:author="Elash, Brenden" w:date="2016-07-04T13:26:00Z">
        <w:r w:rsidR="001B0548">
          <w:t>r</w:t>
        </w:r>
      </w:ins>
      <w:ins w:id="665" w:author="Elash, Brenden" w:date="2016-07-03T13:33:00Z">
        <w:r>
          <w:t>ages</w:t>
        </w:r>
      </w:ins>
      <w:ins w:id="666" w:author="Elash, Brenden" w:date="2016-07-03T13:32:00Z">
        <w:r>
          <w:t xml:space="preserve"> are a concern. The balloon platform can only sustain so such mass and has a limited amount of power. As such ALI </w:t>
        </w:r>
      </w:ins>
      <w:ins w:id="667" w:author="Elash, Brenden" w:date="2016-07-03T13:33:00Z">
        <w:r>
          <w:t>total mass must remain below 50 kg</w:t>
        </w:r>
      </w:ins>
      <w:ins w:id="668" w:author="Elash, Brenden" w:date="2016-07-03T13:34:00Z">
        <w:r>
          <w:t xml:space="preserve"> and power draw below </w:t>
        </w:r>
      </w:ins>
      <w:ins w:id="669" w:author="Elash, Brenden" w:date="2016-07-04T13:22:00Z">
        <w:r w:rsidR="001B0548">
          <w:t>80 W</w:t>
        </w:r>
      </w:ins>
      <w:ins w:id="670" w:author="Elash, Brenden" w:date="2016-07-04T13:27:00Z">
        <w:r w:rsidR="001B0548">
          <w:t xml:space="preserve"> is required</w:t>
        </w:r>
      </w:ins>
      <w:ins w:id="671" w:author="Elash, Brenden" w:date="2016-07-03T13:34:00Z">
        <w:r>
          <w:t>. Furthermore, the balloon wil</w:t>
        </w:r>
      </w:ins>
      <w:ins w:id="672" w:author="Elash, Brenden" w:date="2016-07-03T13:35:00Z">
        <w:r>
          <w:t>l</w:t>
        </w:r>
      </w:ins>
      <w:ins w:id="673" w:author="Elash, Brenden" w:date="2016-07-03T13:34:00Z">
        <w:r>
          <w:t xml:space="preserve"> be floating in </w:t>
        </w:r>
      </w:ins>
      <w:ins w:id="674" w:author="Elash, Brenden" w:date="2016-07-03T13:35:00Z">
        <w:r>
          <w:t>atmospheric conditions that are colder than -30</w:t>
        </w:r>
        <w:r>
          <w:rPr>
            <w:vertAlign w:val="superscript"/>
          </w:rPr>
          <w:t>o</w:t>
        </w:r>
        <w:r>
          <w:t>C</w:t>
        </w:r>
        <w:r w:rsidR="00EA375F">
          <w:t xml:space="preserve"> resulting in free</w:t>
        </w:r>
      </w:ins>
      <w:ins w:id="675" w:author="Elash, Brenden" w:date="2016-07-04T18:53:00Z">
        <w:r w:rsidR="000C77C9">
          <w:t>z</w:t>
        </w:r>
      </w:ins>
      <w:ins w:id="676" w:author="Elash, Brenden" w:date="2016-07-03T13:35:00Z">
        <w:r w:rsidR="000C77C9">
          <w:t>ing concerns. A</w:t>
        </w:r>
        <w:r w:rsidR="00EA375F">
          <w:t>ddition</w:t>
        </w:r>
      </w:ins>
      <w:ins w:id="677" w:author="Elash, Brenden" w:date="2016-07-03T13:36:00Z">
        <w:r w:rsidR="00EA375F">
          <w:t>ally</w:t>
        </w:r>
      </w:ins>
      <w:ins w:id="678" w:author="Elash, Brenden" w:date="2016-07-04T18:53:00Z">
        <w:r w:rsidR="000C77C9">
          <w:t>,</w:t>
        </w:r>
      </w:ins>
      <w:ins w:id="679" w:author="Elash, Brenden" w:date="2016-07-03T13:35:00Z">
        <w:r w:rsidR="00EA375F">
          <w:t xml:space="preserve"> </w:t>
        </w:r>
      </w:ins>
      <w:ins w:id="680" w:author="Elash, Brenden" w:date="2016-07-03T13:36:00Z">
        <w:r w:rsidR="00EA375F">
          <w:t>heating</w:t>
        </w:r>
      </w:ins>
      <w:ins w:id="681" w:author="Elash, Brenden" w:date="2016-07-03T13:35:00Z">
        <w:r w:rsidR="00EA375F">
          <w:t xml:space="preserve"> from direct </w:t>
        </w:r>
      </w:ins>
      <w:ins w:id="682" w:author="Elash, Brenden" w:date="2016-07-03T13:36:00Z">
        <w:r w:rsidR="00EA375F">
          <w:t>sunlight</w:t>
        </w:r>
      </w:ins>
      <w:ins w:id="683" w:author="Elash, Brenden" w:date="2016-07-03T13:35:00Z">
        <w:r w:rsidR="00EA375F">
          <w:t xml:space="preserve"> </w:t>
        </w:r>
      </w:ins>
      <w:ins w:id="684" w:author="Elash, Brenden" w:date="2016-07-03T13:36:00Z">
        <w:r w:rsidR="00EA375F">
          <w:t xml:space="preserve">can bake the instrument resulting in </w:t>
        </w:r>
      </w:ins>
      <w:ins w:id="685" w:author="Elash, Brenden" w:date="2016-07-04T13:27:00Z">
        <w:r w:rsidR="001B0548">
          <w:t>concerns of</w:t>
        </w:r>
      </w:ins>
      <w:ins w:id="686" w:author="Elash, Brenden" w:date="2016-07-03T13:36:00Z">
        <w:r w:rsidR="00EA375F">
          <w:t xml:space="preserve"> overheating. In order to </w:t>
        </w:r>
      </w:ins>
      <w:ins w:id="687" w:author="Elash, Brenden" w:date="2016-07-03T13:37:00Z">
        <w:r w:rsidR="00EA375F">
          <w:t>mitigate</w:t>
        </w:r>
      </w:ins>
      <w:ins w:id="688" w:author="Elash, Brenden" w:date="2016-07-03T13:36:00Z">
        <w:r w:rsidR="00EA375F">
          <w:t xml:space="preserve"> these concerns </w:t>
        </w:r>
      </w:ins>
      <w:ins w:id="689" w:author="Elash, Brenden" w:date="2016-07-03T13:37:00Z">
        <w:r w:rsidR="00EA375F">
          <w:t xml:space="preserve">ALI must be thermally stable. </w:t>
        </w:r>
      </w:ins>
    </w:p>
    <w:p w14:paraId="0B95BB06" w14:textId="656E9B3E" w:rsidR="00FA29BA" w:rsidRDefault="00FA29BA">
      <w:pPr>
        <w:pStyle w:val="Heading2"/>
        <w:rPr>
          <w:ins w:id="690" w:author="Elash, Brenden" w:date="2016-06-09T14:55:00Z"/>
        </w:rPr>
        <w:pPrChange w:id="691" w:author="Elash, Brenden" w:date="2016-07-03T13:06:00Z">
          <w:pPr>
            <w:pStyle w:val="BodyText"/>
            <w:jc w:val="both"/>
          </w:pPr>
        </w:pPrChange>
      </w:pPr>
      <w:ins w:id="692" w:author="Elash, Brenden" w:date="2016-07-03T13:06:00Z">
        <w:r>
          <w:t>2.5.2 ALI Instrument Design Process Overview</w:t>
        </w:r>
      </w:ins>
    </w:p>
    <w:p w14:paraId="13CDE4BB" w14:textId="5DD39A68" w:rsidR="00F21E9F" w:rsidRDefault="00FA29BA" w:rsidP="00F21E9F">
      <w:pPr>
        <w:pStyle w:val="BodyText"/>
        <w:jc w:val="both"/>
        <w:rPr>
          <w:ins w:id="693" w:author="Elash, Brenden" w:date="2016-06-09T14:25:00Z"/>
        </w:rPr>
      </w:pPr>
      <w:ins w:id="694" w:author="Elash, Brenden" w:date="2016-07-03T13:06:00Z">
        <w:r>
          <w:t xml:space="preserve">The AOTF provides a novel and new method of being able to record </w:t>
        </w:r>
      </w:ins>
      <w:ins w:id="695" w:author="Elash, Brenden" w:date="2016-07-03T13:07:00Z">
        <w:r>
          <w:t>spectral</w:t>
        </w:r>
      </w:ins>
      <w:ins w:id="696" w:author="Elash, Brenden" w:date="2016-07-03T13:06:00Z">
        <w:r>
          <w:t xml:space="preserve"> images of the </w:t>
        </w:r>
      </w:ins>
      <w:ins w:id="697" w:author="Elash, Brenden" w:date="2016-07-03T13:07:00Z">
        <w:r>
          <w:t>atmosphere</w:t>
        </w:r>
      </w:ins>
      <w:ins w:id="698" w:author="Elash, Brenden" w:date="2016-07-03T13:06:00Z">
        <w:r>
          <w:t xml:space="preserve">. </w:t>
        </w:r>
      </w:ins>
      <w:ins w:id="699" w:author="Elash, Brenden" w:date="2016-06-09T14:53:00Z">
        <w:r w:rsidR="00781466">
          <w:t xml:space="preserve">However, the use of an AOTF </w:t>
        </w:r>
      </w:ins>
      <w:ins w:id="700" w:author="Elash, Brenden" w:date="2016-06-09T14:56:00Z">
        <w:r w:rsidR="00781466">
          <w:t xml:space="preserve">has specific optical requirements which </w:t>
        </w:r>
      </w:ins>
      <w:ins w:id="701" w:author="Elash, Brenden" w:date="2016-06-09T14:53:00Z">
        <w:r w:rsidR="00781466">
          <w:t xml:space="preserve">complicates the optical </w:t>
        </w:r>
      </w:ins>
      <w:ins w:id="702" w:author="Elash, Brenden" w:date="2016-06-09T14:55:00Z">
        <w:r w:rsidR="00781466">
          <w:t>design</w:t>
        </w:r>
      </w:ins>
      <w:ins w:id="703" w:author="Elash, Brenden" w:date="2016-06-09T14:53:00Z">
        <w:r w:rsidR="00781466">
          <w:t xml:space="preserve"> on the system</w:t>
        </w:r>
      </w:ins>
      <w:ins w:id="704" w:author="Elash, Brenden" w:date="2016-06-09T14:49:00Z">
        <w:r w:rsidR="00781466">
          <w:t xml:space="preserve">. </w:t>
        </w:r>
      </w:ins>
      <w:ins w:id="705" w:author="Elash, Brenden" w:date="2016-06-09T14:58:00Z">
        <w:r w:rsidR="00781466">
          <w:t>A large focus of this work is</w:t>
        </w:r>
      </w:ins>
      <w:ins w:id="706" w:author="Elash, Brenden" w:date="2016-06-09T14:59:00Z">
        <w:r w:rsidR="00781466">
          <w:t xml:space="preserve"> </w:t>
        </w:r>
      </w:ins>
      <w:ins w:id="707" w:author="Elash, Brenden" w:date="2016-06-09T14:58:00Z">
        <w:r w:rsidR="00781466">
          <w:t xml:space="preserve">the </w:t>
        </w:r>
      </w:ins>
      <w:ins w:id="708" w:author="Elash, Brenden" w:date="2016-06-09T14:59:00Z">
        <w:r w:rsidR="00781466">
          <w:t>design</w:t>
        </w:r>
      </w:ins>
      <w:ins w:id="709" w:author="Elash, Brenden" w:date="2016-06-09T15:02:00Z">
        <w:r w:rsidR="00781466">
          <w:t>ing</w:t>
        </w:r>
      </w:ins>
      <w:ins w:id="710" w:author="Elash, Brenden" w:date="2016-06-09T14:59:00Z">
        <w:r w:rsidR="00781466">
          <w:t xml:space="preserve"> and test</w:t>
        </w:r>
      </w:ins>
      <w:ins w:id="711" w:author="Elash, Brenden" w:date="2016-06-09T15:02:00Z">
        <w:r w:rsidR="00781466">
          <w:t>ing</w:t>
        </w:r>
      </w:ins>
      <w:ins w:id="712" w:author="Elash, Brenden" w:date="2016-06-09T14:58:00Z">
        <w:r w:rsidR="00781466">
          <w:t xml:space="preserve"> of the optical system </w:t>
        </w:r>
      </w:ins>
      <w:ins w:id="713" w:author="Elash, Brenden" w:date="2016-06-09T15:02:00Z">
        <w:r w:rsidR="00781466">
          <w:t xml:space="preserve">to verify </w:t>
        </w:r>
      </w:ins>
      <w:ins w:id="714" w:author="Elash, Brenden" w:date="2016-06-09T15:14:00Z">
        <w:r w:rsidR="00664AEC">
          <w:t>excellent</w:t>
        </w:r>
      </w:ins>
      <w:ins w:id="715" w:author="Elash, Brenden" w:date="2016-06-09T15:02:00Z">
        <w:r w:rsidR="007668AB">
          <w:t xml:space="preserve"> </w:t>
        </w:r>
      </w:ins>
      <w:ins w:id="716" w:author="Elash, Brenden" w:date="2016-06-09T14:59:00Z">
        <w:r w:rsidR="00781466">
          <w:t>perform</w:t>
        </w:r>
        <w:r w:rsidR="007668AB">
          <w:t>ance</w:t>
        </w:r>
      </w:ins>
      <w:ins w:id="717" w:author="Elash, Brenden" w:date="2016-06-09T14:58:00Z">
        <w:r w:rsidR="00781466">
          <w:t xml:space="preserve"> </w:t>
        </w:r>
      </w:ins>
      <w:ins w:id="718" w:author="Elash, Brenden" w:date="2016-06-09T15:02:00Z">
        <w:r w:rsidR="007668AB">
          <w:t>w</w:t>
        </w:r>
      </w:ins>
      <w:ins w:id="719" w:author="Elash, Brenden" w:date="2016-06-09T14:58:00Z">
        <w:r w:rsidR="00781466">
          <w:t>ith the AOTF</w:t>
        </w:r>
      </w:ins>
      <w:ins w:id="720" w:author="Elash, Brenden" w:date="2016-07-04T16:55:00Z">
        <w:r w:rsidR="00E22043">
          <w:t xml:space="preserve"> which is the focus of Chapter 3</w:t>
        </w:r>
      </w:ins>
      <w:ins w:id="721" w:author="Elash, Brenden" w:date="2016-06-09T14:58:00Z">
        <w:r w:rsidR="00781466">
          <w:t xml:space="preserve">. Once the </w:t>
        </w:r>
      </w:ins>
      <w:ins w:id="722" w:author="Elash, Brenden" w:date="2016-06-09T15:00:00Z">
        <w:r w:rsidR="00781466">
          <w:t xml:space="preserve">optical </w:t>
        </w:r>
      </w:ins>
      <w:ins w:id="723" w:author="Elash, Brenden" w:date="2016-06-09T14:58:00Z">
        <w:r w:rsidR="00781466">
          <w:t>design is finalized</w:t>
        </w:r>
      </w:ins>
      <w:ins w:id="724" w:author="Elash, Brenden" w:date="2016-06-09T15:03:00Z">
        <w:r w:rsidR="007668AB">
          <w:t>,</w:t>
        </w:r>
      </w:ins>
      <w:ins w:id="725" w:author="Elash, Brenden" w:date="2016-06-09T14:58:00Z">
        <w:r w:rsidR="00781466">
          <w:t xml:space="preserve"> </w:t>
        </w:r>
      </w:ins>
      <w:ins w:id="726" w:author="Elash, Brenden" w:date="2016-06-09T15:00:00Z">
        <w:r w:rsidR="00781466">
          <w:t>calibrati</w:t>
        </w:r>
        <w:r w:rsidR="003C0F44">
          <w:t>on is undergone</w:t>
        </w:r>
        <w:r w:rsidR="00781466">
          <w:t xml:space="preserve"> </w:t>
        </w:r>
      </w:ins>
      <w:ins w:id="727" w:author="Elash, Brenden" w:date="2016-07-04T16:55:00Z">
        <w:r w:rsidR="00E22043">
          <w:t xml:space="preserve">and control software is written </w:t>
        </w:r>
      </w:ins>
      <w:ins w:id="728" w:author="Elash, Brenden" w:date="2016-06-09T15:00:00Z">
        <w:r w:rsidR="00781466">
          <w:t xml:space="preserve">to prepare ALI for its </w:t>
        </w:r>
      </w:ins>
      <w:ins w:id="729" w:author="Elash, Brenden" w:date="2016-06-09T15:01:00Z">
        <w:r w:rsidR="00781466">
          <w:t>stratospheric</w:t>
        </w:r>
      </w:ins>
      <w:ins w:id="730" w:author="Elash, Brenden" w:date="2016-06-09T15:00:00Z">
        <w:r w:rsidR="00781466">
          <w:t xml:space="preserve"> balloon </w:t>
        </w:r>
      </w:ins>
      <w:ins w:id="731" w:author="Elash, Brenden" w:date="2016-06-09T15:01:00Z">
        <w:r w:rsidR="00781466">
          <w:t>flight</w:t>
        </w:r>
      </w:ins>
      <w:ins w:id="732" w:author="Elash, Brenden" w:date="2016-06-09T15:00:00Z">
        <w:r w:rsidR="00781466">
          <w:t xml:space="preserve"> </w:t>
        </w:r>
      </w:ins>
      <w:ins w:id="733" w:author="Elash, Brenden" w:date="2016-06-09T15:01:00Z">
        <w:r w:rsidR="00781466">
          <w:t>from Timmins, Ontario in 2014</w:t>
        </w:r>
      </w:ins>
      <w:ins w:id="734" w:author="Elash, Brenden" w:date="2016-06-09T15:04:00Z">
        <w:r w:rsidR="007668AB">
          <w:t xml:space="preserve"> and is the focus of Chapter </w:t>
        </w:r>
      </w:ins>
      <w:ins w:id="735" w:author="Elash, Brenden" w:date="2016-07-04T16:56:00Z">
        <w:r w:rsidR="00E22043">
          <w:t>4</w:t>
        </w:r>
      </w:ins>
      <w:ins w:id="736" w:author="Elash, Brenden" w:date="2016-06-09T15:01:00Z">
        <w:r w:rsidR="007668AB">
          <w:t>.</w:t>
        </w:r>
      </w:ins>
      <w:ins w:id="737" w:author="Elash, Brenden" w:date="2016-06-09T14:58:00Z">
        <w:r w:rsidR="00781466">
          <w:t xml:space="preserve"> </w:t>
        </w:r>
      </w:ins>
      <w:ins w:id="738" w:author="Elash, Brenden" w:date="2016-07-04T16:56:00Z">
        <w:r w:rsidR="00E22043">
          <w:t>Additionally</w:t>
        </w:r>
      </w:ins>
      <w:ins w:id="739" w:author="Elash, Brenden" w:date="2016-06-09T15:09:00Z">
        <w:r w:rsidR="007668AB">
          <w:t xml:space="preserve">, Chapter 5 </w:t>
        </w:r>
      </w:ins>
      <w:ins w:id="740" w:author="Elash, Brenden" w:date="2016-06-10T09:31:00Z">
        <w:r w:rsidR="00606941">
          <w:t xml:space="preserve">is </w:t>
        </w:r>
      </w:ins>
      <w:ins w:id="741" w:author="Elash, Brenden" w:date="2016-06-09T15:09:00Z">
        <w:r w:rsidR="007668AB">
          <w:t xml:space="preserve">focused on the stratospheric balloon launch and post-flight </w:t>
        </w:r>
        <w:r w:rsidR="007668AB">
          <w:lastRenderedPageBreak/>
          <w:t>analysis</w:t>
        </w:r>
      </w:ins>
      <w:ins w:id="742" w:author="Elash, Brenden" w:date="2016-06-09T15:10:00Z">
        <w:r w:rsidR="007668AB">
          <w:t xml:space="preserve"> including </w:t>
        </w:r>
      </w:ins>
      <w:ins w:id="743" w:author="Elash, Brenden" w:date="2016-06-10T09:32:00Z">
        <w:r w:rsidR="00606941">
          <w:t xml:space="preserve">raw image conversion </w:t>
        </w:r>
      </w:ins>
      <w:ins w:id="744" w:author="Elash, Brenden" w:date="2016-06-09T15:10:00Z">
        <w:r w:rsidR="007668AB">
          <w:t xml:space="preserve">and the </w:t>
        </w:r>
      </w:ins>
      <w:ins w:id="745" w:author="Elash, Brenden" w:date="2016-06-09T15:11:00Z">
        <w:r w:rsidR="007668AB">
          <w:t>retrieving</w:t>
        </w:r>
      </w:ins>
      <w:ins w:id="746" w:author="Elash, Brenden" w:date="2016-06-09T15:10:00Z">
        <w:r w:rsidR="007668AB">
          <w:t xml:space="preserve"> of aerosol</w:t>
        </w:r>
      </w:ins>
      <w:ins w:id="747" w:author="Elash, Brenden" w:date="2016-06-09T15:05:00Z">
        <w:r w:rsidR="007668AB">
          <w:t>.</w:t>
        </w:r>
      </w:ins>
      <w:ins w:id="748" w:author="Elash, Brenden" w:date="2016-06-09T15:12:00Z">
        <w:r w:rsidR="007668AB">
          <w:t xml:space="preserve"> The retrieved aerosol is compared to OSIRIS measurements to verify the quality of the </w:t>
        </w:r>
      </w:ins>
      <w:ins w:id="749" w:author="Elash, Brenden" w:date="2016-06-09T15:16:00Z">
        <w:r w:rsidR="00664AEC">
          <w:t>measurements recorded by ALI</w:t>
        </w:r>
      </w:ins>
      <w:ins w:id="750" w:author="Elash, Brenden" w:date="2016-06-09T15:12:00Z">
        <w:r w:rsidR="007668AB">
          <w:t>.</w:t>
        </w:r>
      </w:ins>
      <w:ins w:id="751" w:author="Elash, Brenden" w:date="2016-06-09T15:05:00Z">
        <w:r w:rsidR="007668AB">
          <w:t xml:space="preserve"> </w:t>
        </w:r>
      </w:ins>
      <w:ins w:id="752" w:author="Elash, Brenden" w:date="2016-07-04T16:56:00Z">
        <w:r w:rsidR="00E22043">
          <w:t>Final</w:t>
        </w:r>
      </w:ins>
      <w:ins w:id="753" w:author="Elash, Brenden" w:date="2016-07-04T18:55:00Z">
        <w:r w:rsidR="000C77C9">
          <w:t>l</w:t>
        </w:r>
      </w:ins>
      <w:ins w:id="754" w:author="Elash, Brenden" w:date="2016-07-04T16:56:00Z">
        <w:r w:rsidR="00E22043">
          <w:t>y, since ALI inherently measures polarized radiance due to the nature of the AOTF, special consideration had to be given to the orientation of the AOTF within the system. Measuring a linear polarized light instead of measuring the total radiance, like current generation instruments, changes the sensitivity of the instrument to measure aerosol. To verify good sensitivity to aerosol during the future space miss</w:t>
        </w:r>
      </w:ins>
      <w:ins w:id="755" w:author="Elash, Brenden" w:date="2016-07-04T18:55:00Z">
        <w:r w:rsidR="000C77C9">
          <w:t>i</w:t>
        </w:r>
      </w:ins>
      <w:ins w:id="756" w:author="Elash, Brenden" w:date="2016-07-04T16:56:00Z">
        <w:r w:rsidR="00E22043">
          <w:t>ons</w:t>
        </w:r>
        <w:bookmarkStart w:id="757" w:name="_GoBack"/>
        <w:bookmarkEnd w:id="757"/>
        <w:r w:rsidR="00E22043">
          <w:t xml:space="preserve"> a study was performed, contained in Chapter </w:t>
        </w:r>
      </w:ins>
      <w:ins w:id="758" w:author="Elash, Brenden" w:date="2016-07-04T16:57:00Z">
        <w:r w:rsidR="00E22043">
          <w:t>6</w:t>
        </w:r>
      </w:ins>
      <w:ins w:id="759" w:author="Elash, Brenden" w:date="2016-07-04T16:56:00Z">
        <w:r w:rsidR="00E22043">
          <w:t>, to determine the advantages and disadvantages to measuring linear polarized light instead of the total radiance.</w:t>
        </w:r>
      </w:ins>
    </w:p>
    <w:p w14:paraId="05133E4F" w14:textId="124F1805" w:rsidR="00706E41" w:rsidDel="00781466" w:rsidRDefault="00706E41" w:rsidP="00F84215">
      <w:pPr>
        <w:pStyle w:val="BodyText"/>
        <w:jc w:val="both"/>
        <w:rPr>
          <w:del w:id="760" w:author="Elash, Brenden" w:date="2016-06-09T14:57:00Z"/>
        </w:rPr>
      </w:pPr>
      <w:commentRangeStart w:id="761"/>
      <w:del w:id="762" w:author="Elash, Brenden" w:date="2016-06-09T14:57:00Z">
        <w:r w:rsidDel="00781466">
          <w:delText>New satellite instrumentation will be necessary to continue the stratospheric aerosol data set, especially since the current generation of remote sensing instruments are aging and are operating well beyond their designed lifetimes. With current prospects for missions looking bleak these new instruments will need to supply higher quality and quantity of measurements. This will be achieved with the addition of new and improved technology as well as better techniques to preform analysis on the measurements to achieve high accuracy aerosol profiles. Furthermore, the state of climate change needs to be monitored in the future to determine if current policy’s such as Paris Agreement has been successful is curbing the effect of climate change and aerosol loading is an important aspect in the radiative balancing. Additionally, the current range of effects from aerosol is relatively unknown and more detailed measurement with the ability to determine aerosol microphysical parameters and dynamical process that distribution and filter aerosol in the stratosphere will help to more precisely contribute the cooling effects from aerosol on climate change.</w:delText>
        </w:r>
        <w:commentRangeEnd w:id="761"/>
        <w:r w:rsidR="00A33039" w:rsidDel="00781466">
          <w:rPr>
            <w:rStyle w:val="CommentReference"/>
          </w:rPr>
          <w:commentReference w:id="761"/>
        </w:r>
        <w:r w:rsidDel="00781466">
          <w:delText xml:space="preserve"> </w:delText>
        </w:r>
      </w:del>
    </w:p>
    <w:p w14:paraId="4E4A06BC" w14:textId="62D11AB3" w:rsidR="00706E41" w:rsidDel="00781466" w:rsidRDefault="00706E41" w:rsidP="00F84215">
      <w:pPr>
        <w:pStyle w:val="BodyText"/>
        <w:jc w:val="both"/>
        <w:rPr>
          <w:del w:id="763" w:author="Elash, Brenden" w:date="2016-06-09T14:57:00Z"/>
        </w:rPr>
      </w:pPr>
      <w:del w:id="764" w:author="Elash, Brenden" w:date="2016-06-09T14:51:00Z">
        <w:r w:rsidDel="00EB3451">
          <w:delText>One such instrument proposed to fulfill this role is the Aerosol Limb Imager (</w:delText>
        </w:r>
      </w:del>
      <w:del w:id="765" w:author="Elash, Brenden" w:date="2016-06-09T14:57:00Z">
        <w:r w:rsidDel="00781466">
          <w:delText>ALI</w:delText>
        </w:r>
      </w:del>
      <w:del w:id="766" w:author="Elash, Brenden" w:date="2016-06-09T14:52:00Z">
        <w:r w:rsidDel="00781466">
          <w:delText>)</w:delText>
        </w:r>
      </w:del>
      <w:del w:id="767" w:author="Elash, Brenden" w:date="2016-06-09T14:57:00Z">
        <w:r w:rsidDel="00781466">
          <w:delText xml:space="preserve"> which </w:delText>
        </w:r>
      </w:del>
      <w:del w:id="768" w:author="Elash, Brenden" w:date="2016-06-08T15:37:00Z">
        <w:r w:rsidDel="00CD4D6C">
          <w:delText xml:space="preserve">will </w:delText>
        </w:r>
      </w:del>
      <w:del w:id="769" w:author="Elash, Brenden" w:date="2016-06-09T14:57:00Z">
        <w:r w:rsidDel="00781466">
          <w:delText xml:space="preserve">collect spectral images the atmosphere using an AOTF as the filtering device. The </w:delText>
        </w:r>
        <w:r w:rsidDel="00781466">
          <w:lastRenderedPageBreak/>
          <w:delText xml:space="preserve">measurements </w:delText>
        </w:r>
      </w:del>
      <w:del w:id="770" w:author="Elash, Brenden" w:date="2016-06-08T15:37:00Z">
        <w:r w:rsidDel="00CD4D6C">
          <w:delText>will be</w:delText>
        </w:r>
      </w:del>
      <w:del w:id="771" w:author="Elash, Brenden" w:date="2016-06-09T14:57:00Z">
        <w:r w:rsidDel="00781466">
          <w:delText xml:space="preserve"> recorded in a limb scatter geometry and with the correct orbit be able to achieve daily global aerosol extinction</w:delText>
        </w:r>
      </w:del>
      <w:del w:id="772" w:author="Elash, Brenden" w:date="2016-06-09T09:41:00Z">
        <w:r w:rsidDel="00EC028A">
          <w:delText>s</w:delText>
        </w:r>
      </w:del>
      <w:del w:id="773" w:author="Elash, Brenden" w:date="2016-06-09T14:57:00Z">
        <w:r w:rsidDel="00781466">
          <w:delText xml:space="preserve">. The ability to measure cross-track and vertical profiles measured by ALI </w:delText>
        </w:r>
      </w:del>
      <w:del w:id="774" w:author="Elash, Brenden" w:date="2016-06-08T15:37:00Z">
        <w:r w:rsidDel="00CD4D6C">
          <w:delText xml:space="preserve">will </w:delText>
        </w:r>
      </w:del>
      <w:del w:id="775" w:author="Elash, Brenden" w:date="2016-06-09T14:57:00Z">
        <w:r w:rsidDel="00781466">
          <w:delText xml:space="preserve">achieve a second dimension to the aerosol profiles that can be used to assist in the determination of aerosol dynamical processes. Additionally the used of cross-track information can be used to help identify sources and sinks of aerosol that pass through the tropopause to better understand the process that contribute to aerosol loading. The possible wavelength range for ALI </w:delText>
        </w:r>
      </w:del>
      <w:del w:id="776" w:author="Elash, Brenden" w:date="2016-06-08T15:38:00Z">
        <w:r w:rsidDel="00CD4D6C">
          <w:delText xml:space="preserve">can </w:delText>
        </w:r>
      </w:del>
      <w:del w:id="777" w:author="Elash, Brenden" w:date="2016-06-09T14:57:00Z">
        <w:r w:rsidDel="00781466">
          <w:delText xml:space="preserve">range from the visible to the near infrared </w:delText>
        </w:r>
      </w:del>
      <w:del w:id="778" w:author="Elash, Brenden" w:date="2016-06-08T15:39:00Z">
        <w:r w:rsidDel="00CD4D6C">
          <w:delText>will allow</w:delText>
        </w:r>
      </w:del>
      <w:del w:id="779" w:author="Elash, Brenden" w:date="2016-06-09T14:57:00Z">
        <w:r w:rsidDel="00781466">
          <w:delText xml:space="preserve"> information </w:delText>
        </w:r>
      </w:del>
      <w:del w:id="780" w:author="Elash, Brenden" w:date="2016-06-08T15:39:00Z">
        <w:r w:rsidDel="00CD4D6C">
          <w:delText xml:space="preserve">the collection </w:delText>
        </w:r>
      </w:del>
      <w:del w:id="781" w:author="Elash, Brenden" w:date="2016-06-09T14:57:00Z">
        <w:r w:rsidDel="00781466">
          <w:delText>of microphysical parameters of aerosol. This additional information of particle size distribution in combination with the extinction profile will help to understand</w:delText>
        </w:r>
      </w:del>
      <w:del w:id="782" w:author="Elash, Brenden" w:date="2016-06-08T15:39:00Z">
        <w:r w:rsidDel="00CD4D6C">
          <w:delText>ing</w:delText>
        </w:r>
      </w:del>
      <w:del w:id="783" w:author="Elash, Brenden" w:date="2016-06-09T14:57:00Z">
        <w:r w:rsidDel="00781466">
          <w:delText xml:space="preserve"> the radiative forcing effects that stratospheric aerosol contribute to the planet’s atmosphere. The additional information that could be provided by</w:delText>
        </w:r>
      </w:del>
      <w:del w:id="784" w:author="Elash, Brenden" w:date="2016-06-08T15:40:00Z">
        <w:r w:rsidDel="00CD4D6C">
          <w:delText xml:space="preserve"> an</w:delText>
        </w:r>
      </w:del>
      <w:del w:id="785" w:author="Elash, Brenden" w:date="2016-06-09T14:57:00Z">
        <w:r w:rsidDel="00781466">
          <w:delText xml:space="preserve"> ALI</w:delText>
        </w:r>
      </w:del>
      <w:del w:id="786" w:author="Elash, Brenden" w:date="2016-06-08T15:40:00Z">
        <w:r w:rsidDel="00CD4D6C">
          <w:delText xml:space="preserve"> instrument</w:delText>
        </w:r>
      </w:del>
      <w:del w:id="787" w:author="Elash, Brenden" w:date="2016-06-09T14:57:00Z">
        <w:r w:rsidDel="00781466">
          <w:delText xml:space="preserve"> would be significant to the contributions of determining and monitoring the effects of global climate change. </w:delText>
        </w:r>
      </w:del>
    </w:p>
    <w:p w14:paraId="08F13051" w14:textId="76827741" w:rsidR="00706E41" w:rsidRPr="00BA54C2" w:rsidDel="00781466" w:rsidRDefault="00706E41" w:rsidP="00E46AB9">
      <w:pPr>
        <w:pStyle w:val="BodyText"/>
        <w:jc w:val="both"/>
        <w:rPr>
          <w:del w:id="788" w:author="Elash, Brenden" w:date="2016-06-09T14:57:00Z"/>
          <w:lang w:val="en-CA"/>
        </w:rPr>
        <w:sectPr w:rsidR="00706E41" w:rsidRPr="00BA54C2" w:rsidDel="00781466" w:rsidSect="00880845">
          <w:headerReference w:type="default" r:id="rId15"/>
          <w:footerReference w:type="first" r:id="rId16"/>
          <w:pgSz w:w="12240" w:h="15840" w:code="1"/>
          <w:pgMar w:top="1440" w:right="1440" w:bottom="1440" w:left="1440" w:header="720" w:footer="720" w:gutter="0"/>
          <w:cols w:space="720"/>
          <w:titlePg/>
        </w:sectPr>
      </w:pPr>
      <w:del w:id="789" w:author="Elash, Brenden" w:date="2016-06-09T14:57:00Z">
        <w:r w:rsidDel="00781466">
          <w:delText xml:space="preserve">In order to image the atmosphere an AOTF </w:delText>
        </w:r>
      </w:del>
      <w:del w:id="790" w:author="Elash, Brenden" w:date="2016-06-08T15:40:00Z">
        <w:r w:rsidDel="00CD4D6C">
          <w:delText>will be</w:delText>
        </w:r>
      </w:del>
      <w:del w:id="791" w:author="Elash, Brenden" w:date="2016-06-09T14:57:00Z">
        <w:r w:rsidDel="00781466">
          <w:delText xml:space="preserve"> used which </w:delText>
        </w:r>
      </w:del>
      <w:del w:id="792" w:author="Elash, Brenden" w:date="2016-06-08T15:40:00Z">
        <w:r w:rsidDel="00CD4D6C">
          <w:delText xml:space="preserve">will </w:delText>
        </w:r>
      </w:del>
      <w:del w:id="793" w:author="Elash, Brenden" w:date="2016-06-09T14:57:00Z">
        <w:r w:rsidDel="00781466">
          <w:delText>complicate the optical design and has not been well tested in a space environment. However, before a satellite mission can be considered, a proof of concept or prototype mission</w:delText>
        </w:r>
      </w:del>
      <w:del w:id="794" w:author="Elash, Brenden" w:date="2016-06-08T15:40:00Z">
        <w:r w:rsidDel="00CD4D6C">
          <w:delText>s</w:delText>
        </w:r>
      </w:del>
      <w:del w:id="795" w:author="Elash, Brenden" w:date="2016-06-09T14:57:00Z">
        <w:r w:rsidDel="00781466">
          <w:delText xml:space="preserve"> need to be undergone to verify feasibility of the technology. This work </w:delText>
        </w:r>
      </w:del>
      <w:del w:id="796" w:author="Elash, Brenden" w:date="2016-06-08T15:40:00Z">
        <w:r w:rsidDel="00CD4D6C">
          <w:delText xml:space="preserve">will </w:delText>
        </w:r>
      </w:del>
      <w:del w:id="797" w:author="Elash, Brenden" w:date="2016-06-09T14:57:00Z">
        <w:r w:rsidDel="00781466">
          <w:delText xml:space="preserve">entail the designing, fabricating, building, and calibrating of a prototype ALI instrument. Another important aspect of ALI is that the measurements are inherently polarized due to the nature of the AOTF and a study to determine the best geometry and polarization for a future satellite or balloon missions is undergone. Once ALI was completed, it was packed and shipped to Timmins, Ontario and was flown on a stratospheric balloon in the fall of 2014, performing an engineering test of the technology. After the mission, the radiance measurements were used to verify that this technology can retrieve aerosol profiles accurately. </w:delText>
        </w:r>
      </w:del>
    </w:p>
    <w:p w14:paraId="27D75AFC" w14:textId="77777777" w:rsidR="00880845" w:rsidRDefault="00880845" w:rsidP="00F84215">
      <w:pPr>
        <w:pStyle w:val="BodyText"/>
        <w:ind w:firstLine="0"/>
      </w:pPr>
    </w:p>
    <w:sectPr w:rsidR="00880845">
      <w:headerReference w:type="default" r:id="rId17"/>
      <w:footerReference w:type="first" r:id="rId18"/>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Elash, Brenden" w:date="2016-06-08T15:32:00Z" w:initials="EB">
    <w:p w14:paraId="32633B8C" w14:textId="58BDDEC3" w:rsidR="00DF5AC3" w:rsidRDefault="00DF5AC3">
      <w:pPr>
        <w:pStyle w:val="CommentText"/>
      </w:pPr>
      <w:r>
        <w:rPr>
          <w:rStyle w:val="CommentReference"/>
        </w:rPr>
        <w:annotationRef/>
      </w:r>
      <w:r>
        <w:t>NOTE: Some of the figures may be in weird spots now. I will fix that when we are set on the edits.</w:t>
      </w:r>
    </w:p>
  </w:comment>
  <w:comment w:id="4" w:author="Elash, Brenden" w:date="2016-06-08T10:28:00Z" w:initials="EB">
    <w:p w14:paraId="779AC0F3" w14:textId="77777777" w:rsidR="00DF5AC3" w:rsidRDefault="00DF5AC3">
      <w:pPr>
        <w:pStyle w:val="CommentText"/>
      </w:pPr>
      <w:r>
        <w:rPr>
          <w:rStyle w:val="CommentReference"/>
        </w:rPr>
        <w:annotationRef/>
      </w:r>
      <w:r>
        <w:t>ADAM: This seems out of place.</w:t>
      </w:r>
    </w:p>
    <w:p w14:paraId="3BB0903F" w14:textId="77777777" w:rsidR="00DF5AC3" w:rsidRDefault="00DF5AC3">
      <w:pPr>
        <w:pStyle w:val="CommentText"/>
      </w:pPr>
    </w:p>
    <w:p w14:paraId="7F9A9D58" w14:textId="1CAD9377" w:rsidR="00DF5AC3" w:rsidRDefault="00DF5AC3">
      <w:pPr>
        <w:pStyle w:val="CommentText"/>
      </w:pPr>
      <w:r>
        <w:t>Re: agreed, I have decided to remove it.</w:t>
      </w:r>
    </w:p>
  </w:comment>
  <w:comment w:id="7" w:author="Elash, Brenden" w:date="2016-06-08T10:28:00Z" w:initials="EB">
    <w:p w14:paraId="06E91A00" w14:textId="77777777" w:rsidR="00DF5AC3" w:rsidRDefault="00DF5AC3">
      <w:pPr>
        <w:pStyle w:val="CommentText"/>
      </w:pPr>
      <w:r>
        <w:rPr>
          <w:rStyle w:val="CommentReference"/>
        </w:rPr>
        <w:annotationRef/>
      </w:r>
      <w:r>
        <w:t>ADAM: reference</w:t>
      </w:r>
    </w:p>
    <w:p w14:paraId="1DAC8283" w14:textId="7E17A89D" w:rsidR="00DF5AC3" w:rsidRDefault="00DF5AC3">
      <w:pPr>
        <w:pStyle w:val="CommentText"/>
      </w:pPr>
      <w:r>
        <w:t>Re: Added</w:t>
      </w:r>
    </w:p>
  </w:comment>
  <w:comment w:id="9" w:author="Elash, Brenden" w:date="2016-06-08T10:29:00Z" w:initials="EB">
    <w:p w14:paraId="37971EE2" w14:textId="77777777" w:rsidR="00DF5AC3" w:rsidRDefault="00DF5AC3" w:rsidP="00D62BA2">
      <w:pPr>
        <w:pStyle w:val="CommentText"/>
      </w:pPr>
      <w:r>
        <w:rPr>
          <w:rStyle w:val="CommentReference"/>
        </w:rPr>
        <w:annotationRef/>
      </w:r>
      <w:r>
        <w:t>ADAM: again, reference</w:t>
      </w:r>
    </w:p>
    <w:p w14:paraId="6CAC84BF" w14:textId="316D7B04" w:rsidR="00DF5AC3" w:rsidRDefault="00DF5AC3" w:rsidP="00D62BA2">
      <w:pPr>
        <w:pStyle w:val="CommentText"/>
      </w:pPr>
      <w:r>
        <w:t>Re: Added</w:t>
      </w:r>
    </w:p>
    <w:p w14:paraId="3B889660" w14:textId="77777777" w:rsidR="00DF5AC3" w:rsidRDefault="00DF5AC3">
      <w:pPr>
        <w:pStyle w:val="CommentText"/>
      </w:pPr>
    </w:p>
  </w:comment>
  <w:comment w:id="12" w:author="Elash, Brenden" w:date="2016-06-08T10:30:00Z" w:initials="EB">
    <w:p w14:paraId="01FDA54A" w14:textId="77777777" w:rsidR="00DF5AC3" w:rsidRDefault="00DF5AC3">
      <w:pPr>
        <w:pStyle w:val="CommentText"/>
      </w:pPr>
      <w:r>
        <w:rPr>
          <w:rStyle w:val="CommentReference"/>
        </w:rPr>
        <w:annotationRef/>
      </w:r>
      <w:r>
        <w:t xml:space="preserve">ADAM: </w:t>
      </w:r>
      <w:r>
        <w:rPr>
          <w:rStyle w:val="CommentReference"/>
        </w:rPr>
        <w:annotationRef/>
      </w:r>
      <w:r>
        <w:t xml:space="preserve">can you reference the original </w:t>
      </w:r>
      <w:proofErr w:type="gramStart"/>
      <w:r>
        <w:t>discovery ?</w:t>
      </w:r>
      <w:proofErr w:type="gramEnd"/>
    </w:p>
    <w:p w14:paraId="50150405" w14:textId="1EB43250" w:rsidR="00DF5AC3" w:rsidRDefault="00DF5AC3">
      <w:pPr>
        <w:pStyle w:val="CommentText"/>
      </w:pPr>
      <w:r>
        <w:t>Re: No it was meant to address the previous summary. I have moved it to the major points above.</w:t>
      </w:r>
    </w:p>
  </w:comment>
  <w:comment w:id="13" w:author="Elash, Brenden" w:date="2016-06-08T10:33:00Z" w:initials="EB">
    <w:p w14:paraId="7ABAB523" w14:textId="77777777" w:rsidR="00DF5AC3" w:rsidRDefault="00DF5AC3">
      <w:pPr>
        <w:pStyle w:val="CommentText"/>
      </w:pPr>
      <w:r>
        <w:rPr>
          <w:rStyle w:val="CommentReference"/>
        </w:rPr>
        <w:annotationRef/>
      </w:r>
      <w:r>
        <w:t>ADAM: polar vortex what?</w:t>
      </w:r>
    </w:p>
    <w:p w14:paraId="0A107FF6" w14:textId="7BE8D8FE" w:rsidR="00DF5AC3" w:rsidRDefault="00DF5AC3">
      <w:pPr>
        <w:pStyle w:val="CommentText"/>
      </w:pPr>
      <w:r>
        <w:t>Re: I am not sure what is meant by this, as the polar vortices do exchange air between the troposphere and the stratosphere.</w:t>
      </w:r>
    </w:p>
  </w:comment>
  <w:comment w:id="18" w:author="Elash, Brenden" w:date="2016-06-08T10:33:00Z" w:initials="EB">
    <w:p w14:paraId="67C3F4D4" w14:textId="77777777" w:rsidR="00DF5AC3" w:rsidRDefault="00DF5AC3">
      <w:pPr>
        <w:pStyle w:val="CommentText"/>
      </w:pPr>
      <w:r>
        <w:rPr>
          <w:rStyle w:val="CommentReference"/>
        </w:rPr>
        <w:annotationRef/>
      </w:r>
      <w:r>
        <w:rPr>
          <w:rStyle w:val="CommentReference"/>
        </w:rPr>
        <w:t xml:space="preserve">ADAM: </w:t>
      </w:r>
      <w:r>
        <w:t xml:space="preserve">Not exactly true.  Definitely the case for meridional circulation but the zonal circulation is much </w:t>
      </w:r>
      <w:proofErr w:type="spellStart"/>
      <w:r>
        <w:t>much</w:t>
      </w:r>
      <w:proofErr w:type="spellEnd"/>
      <w:r>
        <w:t xml:space="preserve"> faster.</w:t>
      </w:r>
    </w:p>
    <w:p w14:paraId="222E7167" w14:textId="47032DDB" w:rsidR="00DF5AC3" w:rsidRDefault="00DF5AC3">
      <w:pPr>
        <w:pStyle w:val="CommentText"/>
      </w:pPr>
      <w:r>
        <w:t>Re: True, I have change the sentence to reflect this.</w:t>
      </w:r>
    </w:p>
  </w:comment>
  <w:comment w:id="30" w:author="Elash, Brenden" w:date="2016-06-08T10:35:00Z" w:initials="EB">
    <w:p w14:paraId="6394562F" w14:textId="77777777" w:rsidR="00DF5AC3" w:rsidRDefault="00DF5AC3">
      <w:pPr>
        <w:pStyle w:val="CommentText"/>
      </w:pPr>
      <w:r>
        <w:rPr>
          <w:rStyle w:val="CommentReference"/>
        </w:rPr>
        <w:annotationRef/>
      </w:r>
      <w:r>
        <w:t>ADAM: This statement leaves me hanging about the stratospheric impact</w:t>
      </w:r>
    </w:p>
    <w:p w14:paraId="76B3899D" w14:textId="346A51A4" w:rsidR="00DF5AC3" w:rsidRDefault="00DF5AC3">
      <w:pPr>
        <w:pStyle w:val="CommentText"/>
      </w:pPr>
      <w:r>
        <w:t>Re: Fair I have added an additional statement</w:t>
      </w:r>
    </w:p>
  </w:comment>
  <w:comment w:id="34" w:author="Elash, Brenden" w:date="2016-06-08T10:37:00Z" w:initials="EB">
    <w:p w14:paraId="4CBB3BDD" w14:textId="77777777" w:rsidR="00DF5AC3" w:rsidRDefault="00DF5AC3">
      <w:pPr>
        <w:pStyle w:val="CommentText"/>
      </w:pPr>
      <w:r>
        <w:rPr>
          <w:rStyle w:val="CommentReference"/>
        </w:rPr>
        <w:annotationRef/>
      </w:r>
      <w:r>
        <w:t>ADAM: Add statement about hydroxyl chemistry to convert to sulfate aerosol.</w:t>
      </w:r>
    </w:p>
    <w:p w14:paraId="0AE6E854" w14:textId="576B86D3" w:rsidR="00DF5AC3" w:rsidRDefault="00DF5AC3">
      <w:pPr>
        <w:pStyle w:val="CommentText"/>
      </w:pPr>
      <w:r>
        <w:t>Re: Done</w:t>
      </w:r>
    </w:p>
  </w:comment>
  <w:comment w:id="43" w:author="Elash, Brenden" w:date="2016-06-08T10:38:00Z" w:initials="EB">
    <w:p w14:paraId="45F4719D" w14:textId="77777777" w:rsidR="00DF5AC3" w:rsidRDefault="00DF5AC3">
      <w:pPr>
        <w:pStyle w:val="CommentText"/>
      </w:pPr>
      <w:r>
        <w:rPr>
          <w:rStyle w:val="CommentReference"/>
        </w:rPr>
        <w:annotationRef/>
      </w:r>
      <w:r>
        <w:t xml:space="preserve">ADAM: Add refs for </w:t>
      </w:r>
      <w:proofErr w:type="spellStart"/>
      <w:r>
        <w:t>Nabro</w:t>
      </w:r>
      <w:proofErr w:type="spellEnd"/>
      <w:r>
        <w:t xml:space="preserve">, and </w:t>
      </w:r>
      <w:proofErr w:type="spellStart"/>
      <w:r>
        <w:t>Calbuco</w:t>
      </w:r>
      <w:proofErr w:type="spellEnd"/>
      <w:r>
        <w:t xml:space="preserve"> and </w:t>
      </w:r>
      <w:proofErr w:type="spellStart"/>
      <w:r>
        <w:t>Kelut</w:t>
      </w:r>
      <w:proofErr w:type="spellEnd"/>
      <w:r>
        <w:t xml:space="preserve"> if you can find them.</w:t>
      </w:r>
    </w:p>
    <w:p w14:paraId="1595EF9D" w14:textId="2AE7E213" w:rsidR="00DF5AC3" w:rsidRDefault="00DF5AC3">
      <w:pPr>
        <w:pStyle w:val="CommentText"/>
      </w:pPr>
      <w:r>
        <w:t xml:space="preserve">Re: I did and also added </w:t>
      </w:r>
      <w:proofErr w:type="spellStart"/>
      <w:r>
        <w:t>Kasatochi</w:t>
      </w:r>
      <w:proofErr w:type="spellEnd"/>
      <w:r>
        <w:t xml:space="preserve"> because it seemed relevant</w:t>
      </w:r>
    </w:p>
  </w:comment>
  <w:comment w:id="81" w:author="Elash, Brenden" w:date="2016-06-08T10:56:00Z" w:initials="EB">
    <w:p w14:paraId="1000714A" w14:textId="7C06D40F" w:rsidR="00DF5AC3" w:rsidRDefault="00DF5AC3" w:rsidP="00C878C5">
      <w:pPr>
        <w:pStyle w:val="CommentText"/>
      </w:pPr>
      <w:r>
        <w:rPr>
          <w:rStyle w:val="CommentReference"/>
        </w:rPr>
        <w:annotationRef/>
      </w:r>
      <w:r>
        <w:t xml:space="preserve">ADAM: </w:t>
      </w:r>
      <w:r>
        <w:rPr>
          <w:rStyle w:val="CommentReference"/>
        </w:rPr>
        <w:annotationRef/>
      </w:r>
      <w:r>
        <w:t xml:space="preserve">What is the Thomason 1991 reference for? </w:t>
      </w:r>
    </w:p>
    <w:p w14:paraId="457BEE29" w14:textId="740EAFD4" w:rsidR="00DF5AC3" w:rsidRDefault="00DF5AC3">
      <w:pPr>
        <w:pStyle w:val="CommentText"/>
      </w:pPr>
      <w:r>
        <w:t>Re: The standard particle size parameters we use. I have moved it.</w:t>
      </w:r>
    </w:p>
  </w:comment>
  <w:comment w:id="83" w:author="Elash, Brenden" w:date="2016-06-08T11:01:00Z" w:initials="EB">
    <w:p w14:paraId="40025E4B" w14:textId="77777777" w:rsidR="00DF5AC3" w:rsidRDefault="00DF5AC3" w:rsidP="004248EE">
      <w:pPr>
        <w:pStyle w:val="CommentText"/>
      </w:pPr>
      <w:r>
        <w:rPr>
          <w:rStyle w:val="CommentReference"/>
        </w:rPr>
        <w:annotationRef/>
      </w:r>
      <w:r>
        <w:t>ADAM: Should this be a new section.</w:t>
      </w:r>
    </w:p>
    <w:p w14:paraId="35E83F09" w14:textId="77777777" w:rsidR="00DF5AC3" w:rsidRDefault="00DF5AC3" w:rsidP="004248EE">
      <w:pPr>
        <w:pStyle w:val="CommentText"/>
      </w:pPr>
      <w:r>
        <w:t>Re: If it is a new section, would you suggest particle size distribution? This is what I was thinking and have put the spilt in an apocopate place. Or maybe you were thinking something else?</w:t>
      </w:r>
    </w:p>
  </w:comment>
  <w:comment w:id="84" w:author="Elash, Brenden" w:date="2016-06-08T11:01:00Z" w:initials="EB">
    <w:p w14:paraId="29C7034E" w14:textId="77777777" w:rsidR="00DF5AC3" w:rsidRDefault="00DF5AC3" w:rsidP="004248EE">
      <w:pPr>
        <w:pStyle w:val="CommentText"/>
      </w:pPr>
      <w:r>
        <w:rPr>
          <w:rStyle w:val="CommentReference"/>
        </w:rPr>
        <w:annotationRef/>
      </w:r>
      <w:r>
        <w:t>ADAM: Define OPC</w:t>
      </w:r>
    </w:p>
    <w:p w14:paraId="52D6824E" w14:textId="77777777" w:rsidR="00DF5AC3" w:rsidRDefault="00DF5AC3" w:rsidP="004248EE">
      <w:pPr>
        <w:pStyle w:val="CommentText"/>
      </w:pPr>
      <w:r>
        <w:t>Re: Done</w:t>
      </w:r>
    </w:p>
  </w:comment>
  <w:comment w:id="88" w:author="Elash, Brenden" w:date="2016-06-08T11:03:00Z" w:initials="EB">
    <w:p w14:paraId="0A51C24E" w14:textId="77777777" w:rsidR="00DF5AC3" w:rsidRDefault="00DF5AC3" w:rsidP="004248EE">
      <w:pPr>
        <w:pStyle w:val="CommentText"/>
      </w:pPr>
      <w:r>
        <w:rPr>
          <w:rStyle w:val="CommentReference"/>
        </w:rPr>
        <w:annotationRef/>
      </w:r>
      <w:r>
        <w:t>ADAM: Reference one of the Deshler papers right away</w:t>
      </w:r>
    </w:p>
    <w:p w14:paraId="7D97E740" w14:textId="77777777" w:rsidR="00DF5AC3" w:rsidRDefault="00DF5AC3" w:rsidP="004248EE">
      <w:pPr>
        <w:pStyle w:val="CommentText"/>
      </w:pPr>
      <w:r>
        <w:t>Re: Done</w:t>
      </w:r>
    </w:p>
  </w:comment>
  <w:comment w:id="95" w:author="Elash, Brenden" w:date="2016-06-08T11:04:00Z" w:initials="EB">
    <w:p w14:paraId="478F75F0" w14:textId="77777777" w:rsidR="00DF5AC3" w:rsidRDefault="00DF5AC3" w:rsidP="004248EE">
      <w:pPr>
        <w:pStyle w:val="CommentText"/>
      </w:pPr>
      <w:r>
        <w:rPr>
          <w:rStyle w:val="CommentReference"/>
        </w:rPr>
        <w:annotationRef/>
      </w:r>
      <w:r>
        <w:t>ADAM: Very bad choice of word.</w:t>
      </w:r>
    </w:p>
  </w:comment>
  <w:comment w:id="106" w:author="Elash, Brenden" w:date="2016-06-08T11:07:00Z" w:initials="EB">
    <w:p w14:paraId="65AC6368" w14:textId="77777777" w:rsidR="00DF5AC3" w:rsidRDefault="00DF5AC3" w:rsidP="004248EE">
      <w:pPr>
        <w:pStyle w:val="CommentText"/>
      </w:pPr>
      <w:r>
        <w:rPr>
          <w:rStyle w:val="CommentReference"/>
        </w:rPr>
        <w:annotationRef/>
      </w:r>
      <w:r>
        <w:t>ADAM: So the background distribution is also bi-modal?  You just explained how usually it’s not.  I think the thing is that you need to point out that the number density of the coarse mode is really small.</w:t>
      </w:r>
    </w:p>
    <w:p w14:paraId="216E8A37" w14:textId="77777777" w:rsidR="00DF5AC3" w:rsidRDefault="00DF5AC3" w:rsidP="004248EE">
      <w:pPr>
        <w:pStyle w:val="CommentText"/>
      </w:pPr>
      <w:r>
        <w:t>Re: I agree and have change the section slightly to accommodate this.</w:t>
      </w:r>
    </w:p>
  </w:comment>
  <w:comment w:id="129" w:author="Elash, Brenden" w:date="2016-06-08T15:17:00Z" w:initials="EB">
    <w:p w14:paraId="03EB812A" w14:textId="70D0C4D5" w:rsidR="00DF5AC3" w:rsidRDefault="00DF5AC3">
      <w:pPr>
        <w:pStyle w:val="CommentText"/>
      </w:pPr>
      <w:r>
        <w:rPr>
          <w:rStyle w:val="CommentReference"/>
        </w:rPr>
        <w:annotationRef/>
      </w:r>
      <w:r>
        <w:t>ADAM: What does nominal mean exactly?</w:t>
      </w:r>
    </w:p>
    <w:p w14:paraId="71D65F7A" w14:textId="46E9346E" w:rsidR="00DF5AC3" w:rsidRDefault="00DF5AC3">
      <w:pPr>
        <w:pStyle w:val="CommentText"/>
      </w:pPr>
      <w:r>
        <w:t>Re: Made it clearer</w:t>
      </w:r>
    </w:p>
  </w:comment>
  <w:comment w:id="132" w:author="Elash, Brenden" w:date="2016-06-08T15:17:00Z" w:initials="EB">
    <w:p w14:paraId="1EFDF84F" w14:textId="102BC2EC" w:rsidR="00DF5AC3" w:rsidRDefault="00DF5AC3">
      <w:pPr>
        <w:pStyle w:val="CommentText"/>
      </w:pPr>
      <w:r>
        <w:rPr>
          <w:rStyle w:val="CommentReference"/>
        </w:rPr>
        <w:annotationRef/>
      </w:r>
      <w:r>
        <w:t>ADAM: Can you give an approximate amount of the increase?  Like 10 fold, etc.</w:t>
      </w:r>
    </w:p>
    <w:p w14:paraId="79E19180" w14:textId="7B8D2E8F" w:rsidR="00DF5AC3" w:rsidRDefault="00DF5AC3">
      <w:pPr>
        <w:pStyle w:val="CommentText"/>
      </w:pPr>
      <w:r>
        <w:t>Re: Added the figure from the McCormick paper</w:t>
      </w:r>
    </w:p>
  </w:comment>
  <w:comment w:id="141" w:author="Elash, Brenden" w:date="2016-06-08T15:18:00Z" w:initials="EB">
    <w:p w14:paraId="223C798B" w14:textId="77777777" w:rsidR="00DF5AC3" w:rsidRDefault="00DF5AC3" w:rsidP="008B1FD5">
      <w:pPr>
        <w:pStyle w:val="CommentText"/>
      </w:pPr>
      <w:r>
        <w:rPr>
          <w:rStyle w:val="CommentReference"/>
        </w:rPr>
        <w:annotationRef/>
      </w:r>
      <w:r>
        <w:t>ADAM: Huh?</w:t>
      </w:r>
    </w:p>
    <w:p w14:paraId="2E10D749" w14:textId="23B01419" w:rsidR="00DF5AC3" w:rsidRDefault="00DF5AC3" w:rsidP="008B1FD5">
      <w:pPr>
        <w:pStyle w:val="CommentText"/>
      </w:pPr>
      <w:r>
        <w:t>Re: I don’t know what point I was making with that end. I just removed it.</w:t>
      </w:r>
    </w:p>
    <w:p w14:paraId="1817D847" w14:textId="158728EF" w:rsidR="00DF5AC3" w:rsidRDefault="00DF5AC3">
      <w:pPr>
        <w:pStyle w:val="CommentText"/>
      </w:pPr>
    </w:p>
  </w:comment>
  <w:comment w:id="175" w:author="Elash, Brenden" w:date="2016-06-08T15:18:00Z" w:initials="EB">
    <w:p w14:paraId="60148EC3" w14:textId="77777777" w:rsidR="00DF5AC3" w:rsidRDefault="00DF5AC3" w:rsidP="008B1FD5">
      <w:pPr>
        <w:pStyle w:val="CommentText"/>
      </w:pPr>
      <w:r>
        <w:rPr>
          <w:rStyle w:val="CommentReference"/>
        </w:rPr>
        <w:annotationRef/>
      </w:r>
      <w:r>
        <w:t xml:space="preserve">ADAM: Seems kind of weak.  Can you add a couple more sentences to make this a stronger </w:t>
      </w:r>
      <w:proofErr w:type="gramStart"/>
      <w:r>
        <w:t>statement ?</w:t>
      </w:r>
      <w:proofErr w:type="gramEnd"/>
    </w:p>
    <w:p w14:paraId="050F9B2C" w14:textId="58A81C30" w:rsidR="00DF5AC3" w:rsidRDefault="00DF5AC3">
      <w:pPr>
        <w:pStyle w:val="CommentText"/>
      </w:pPr>
      <w:r>
        <w:t>Re: I believe this is much better.</w:t>
      </w:r>
    </w:p>
  </w:comment>
  <w:comment w:id="183" w:author="Elash, Brenden" w:date="2016-06-08T15:19:00Z" w:initials="EB">
    <w:p w14:paraId="0FB5B6B2" w14:textId="3C58064D" w:rsidR="00DF5AC3" w:rsidRDefault="00DF5AC3">
      <w:pPr>
        <w:pStyle w:val="CommentText"/>
      </w:pPr>
      <w:r>
        <w:rPr>
          <w:rStyle w:val="CommentReference"/>
        </w:rPr>
        <w:annotationRef/>
      </w:r>
      <w:r>
        <w:t>ADAM: Isn’t this two methods</w:t>
      </w:r>
    </w:p>
    <w:p w14:paraId="59CBD564" w14:textId="7BC6422E" w:rsidR="00DF5AC3" w:rsidRDefault="00DF5AC3">
      <w:pPr>
        <w:pStyle w:val="CommentText"/>
      </w:pPr>
      <w:r>
        <w:t>Re: Agree</w:t>
      </w:r>
    </w:p>
  </w:comment>
  <w:comment w:id="188" w:author="Elash, Brenden" w:date="2016-06-09T09:50:00Z" w:initials="EB">
    <w:p w14:paraId="25A47FD2" w14:textId="76F51749" w:rsidR="00DF5AC3" w:rsidRDefault="00DF5AC3">
      <w:pPr>
        <w:pStyle w:val="CommentText"/>
      </w:pPr>
      <w:r>
        <w:rPr>
          <w:rStyle w:val="CommentReference"/>
        </w:rPr>
        <w:annotationRef/>
      </w:r>
      <w:r>
        <w:t>I am NOT sure I like this change I made here. It may be better to just remove the SOLOMON/AMON section since I no longer use this data. Your thoughts?</w:t>
      </w:r>
    </w:p>
  </w:comment>
  <w:comment w:id="195" w:author="Elash, Brenden" w:date="2016-06-08T11:22:00Z" w:initials="EB">
    <w:p w14:paraId="4938A3F2" w14:textId="4F65B9D5" w:rsidR="00DF5AC3" w:rsidRDefault="00DF5AC3">
      <w:pPr>
        <w:pStyle w:val="CommentText"/>
      </w:pPr>
      <w:r>
        <w:rPr>
          <w:rStyle w:val="CommentReference"/>
        </w:rPr>
        <w:annotationRef/>
      </w:r>
      <w:r>
        <w:t>ADAM: Do the instruments “use” particle counters?</w:t>
      </w:r>
    </w:p>
  </w:comment>
  <w:comment w:id="203" w:author="Elash, Brenden" w:date="2016-06-08T11:22:00Z" w:initials="EB">
    <w:p w14:paraId="54EA2AB3" w14:textId="77777777" w:rsidR="00DF5AC3" w:rsidRDefault="00DF5AC3" w:rsidP="00835520">
      <w:pPr>
        <w:pStyle w:val="CommentText"/>
      </w:pPr>
      <w:r>
        <w:rPr>
          <w:rStyle w:val="CommentReference"/>
        </w:rPr>
        <w:annotationRef/>
      </w:r>
      <w:r>
        <w:t xml:space="preserve">ADAM: </w:t>
      </w:r>
      <w:r>
        <w:rPr>
          <w:rStyle w:val="CommentReference"/>
        </w:rPr>
        <w:annotationRef/>
      </w:r>
      <w:r>
        <w:t xml:space="preserve">It doesn’t measure extinction. </w:t>
      </w:r>
    </w:p>
    <w:p w14:paraId="60284970" w14:textId="117F804F" w:rsidR="00DF5AC3" w:rsidRDefault="00DF5AC3">
      <w:pPr>
        <w:pStyle w:val="CommentText"/>
      </w:pPr>
    </w:p>
  </w:comment>
  <w:comment w:id="210" w:author="Elash, Brenden" w:date="2016-06-08T11:23:00Z" w:initials="EB">
    <w:p w14:paraId="5A2ADD49" w14:textId="77777777" w:rsidR="00DF5AC3" w:rsidRDefault="00DF5AC3" w:rsidP="00835520">
      <w:pPr>
        <w:pStyle w:val="CommentText"/>
      </w:pPr>
      <w:r>
        <w:rPr>
          <w:rStyle w:val="CommentReference"/>
        </w:rPr>
        <w:annotationRef/>
      </w:r>
      <w:r>
        <w:t xml:space="preserve">ADAM: Not an in-situ measurement then. </w:t>
      </w:r>
    </w:p>
    <w:p w14:paraId="3674FF0D" w14:textId="4535C6D6" w:rsidR="00DF5AC3" w:rsidRDefault="00DF5AC3">
      <w:pPr>
        <w:pStyle w:val="CommentText"/>
      </w:pPr>
      <w:r>
        <w:t>Re: Agreed I have changed the section name to better reflect what this section is about</w:t>
      </w:r>
    </w:p>
  </w:comment>
  <w:comment w:id="211" w:author="Elash, Brenden" w:date="2016-06-08T11:23:00Z" w:initials="EB">
    <w:p w14:paraId="3ACFB7A7" w14:textId="056B1581" w:rsidR="00DF5AC3" w:rsidRDefault="00DF5AC3">
      <w:pPr>
        <w:pStyle w:val="CommentText"/>
      </w:pPr>
      <w:r>
        <w:rPr>
          <w:rStyle w:val="CommentReference"/>
        </w:rPr>
        <w:annotationRef/>
      </w:r>
      <w:r>
        <w:t>ADAM: Never plural.</w:t>
      </w:r>
    </w:p>
    <w:p w14:paraId="7A228A1D" w14:textId="0D35296A" w:rsidR="00DF5AC3" w:rsidRDefault="00DF5AC3">
      <w:pPr>
        <w:pStyle w:val="CommentText"/>
      </w:pPr>
      <w:r>
        <w:t>Re: Fixed</w:t>
      </w:r>
    </w:p>
  </w:comment>
  <w:comment w:id="216" w:author="Elash, Brenden" w:date="2016-06-08T11:24:00Z" w:initials="EB">
    <w:p w14:paraId="34868122" w14:textId="77777777" w:rsidR="00DF5AC3" w:rsidRDefault="00DF5AC3" w:rsidP="00835520">
      <w:pPr>
        <w:pStyle w:val="CommentText"/>
      </w:pPr>
      <w:r>
        <w:rPr>
          <w:rStyle w:val="CommentReference"/>
        </w:rPr>
        <w:annotationRef/>
      </w:r>
      <w:r>
        <w:t xml:space="preserve">ADAM: </w:t>
      </w:r>
      <w:r>
        <w:rPr>
          <w:rStyle w:val="CommentReference"/>
        </w:rPr>
        <w:annotationRef/>
      </w:r>
      <w:r>
        <w:t xml:space="preserve">Messy.  For example, how does an in-situ measurement of extinction give a measurement of scattered light??  And there isn’t any device that measures the cross-section. </w:t>
      </w:r>
    </w:p>
    <w:p w14:paraId="7824B27A" w14:textId="5B9740C5" w:rsidR="00DF5AC3" w:rsidRDefault="00DF5AC3">
      <w:pPr>
        <w:pStyle w:val="CommentText"/>
      </w:pPr>
      <w:r>
        <w:t>Re: I have made some changes here, I think it improves the section</w:t>
      </w:r>
    </w:p>
  </w:comment>
  <w:comment w:id="239" w:author="Elash, Brenden" w:date="2016-06-08T11:24:00Z" w:initials="EB">
    <w:p w14:paraId="5B8ABF45" w14:textId="77777777" w:rsidR="00DF5AC3" w:rsidRDefault="00DF5AC3" w:rsidP="00835520">
      <w:pPr>
        <w:pStyle w:val="CommentText"/>
      </w:pPr>
      <w:r>
        <w:rPr>
          <w:rStyle w:val="CommentReference"/>
        </w:rPr>
        <w:annotationRef/>
      </w:r>
      <w:r>
        <w:t xml:space="preserve">ADAM: Don’t say this too many times.  </w:t>
      </w:r>
    </w:p>
    <w:p w14:paraId="2714D496" w14:textId="707F2F79" w:rsidR="00DF5AC3" w:rsidRDefault="00DF5AC3">
      <w:pPr>
        <w:pStyle w:val="CommentText"/>
      </w:pPr>
    </w:p>
  </w:comment>
  <w:comment w:id="249" w:author="Elash, Brenden" w:date="2016-06-08T11:25:00Z" w:initials="EB">
    <w:p w14:paraId="699BB317" w14:textId="69E9B153" w:rsidR="00DF5AC3" w:rsidRDefault="00DF5AC3">
      <w:pPr>
        <w:pStyle w:val="CommentText"/>
      </w:pPr>
      <w:r>
        <w:rPr>
          <w:rStyle w:val="CommentReference"/>
        </w:rPr>
        <w:annotationRef/>
      </w:r>
      <w:r>
        <w:t>ADAM: You didn’t say when the SAGE measurements started.</w:t>
      </w:r>
    </w:p>
    <w:p w14:paraId="4328D752" w14:textId="10D942E7" w:rsidR="00DF5AC3" w:rsidRDefault="00DF5AC3">
      <w:pPr>
        <w:pStyle w:val="CommentText"/>
      </w:pPr>
      <w:r>
        <w:t>Re: Noted above.</w:t>
      </w:r>
    </w:p>
  </w:comment>
  <w:comment w:id="269" w:author="Elash, Brenden" w:date="2016-06-08T11:26:00Z" w:initials="EB">
    <w:p w14:paraId="730696D3" w14:textId="6E53C40F" w:rsidR="00DF5AC3" w:rsidRDefault="00DF5AC3">
      <w:pPr>
        <w:pStyle w:val="CommentText"/>
      </w:pPr>
      <w:r>
        <w:rPr>
          <w:rStyle w:val="CommentReference"/>
        </w:rPr>
        <w:annotationRef/>
      </w:r>
      <w:r>
        <w:t>ADAM: Define</w:t>
      </w:r>
      <w:r>
        <w:br/>
        <w:t>Re: Done</w:t>
      </w:r>
    </w:p>
  </w:comment>
  <w:comment w:id="271" w:author="Elash, Brenden" w:date="2016-06-08T11:27:00Z" w:initials="EB">
    <w:p w14:paraId="70BDF1C0" w14:textId="77777777" w:rsidR="00DF5AC3" w:rsidRDefault="00DF5AC3" w:rsidP="006830FF">
      <w:pPr>
        <w:pStyle w:val="CommentText"/>
      </w:pPr>
      <w:r>
        <w:rPr>
          <w:rStyle w:val="CommentReference"/>
        </w:rPr>
        <w:annotationRef/>
      </w:r>
      <w:r>
        <w:t xml:space="preserve">ADAM: </w:t>
      </w:r>
      <w:r>
        <w:rPr>
          <w:rStyle w:val="CommentReference"/>
        </w:rPr>
        <w:annotationRef/>
      </w:r>
      <w:r>
        <w:t>I think you need to add a paragraph stating that this limb scatter technique is chosen for ALI.</w:t>
      </w:r>
    </w:p>
    <w:p w14:paraId="2529A321" w14:textId="1C60159B" w:rsidR="00DF5AC3" w:rsidRDefault="00DF5AC3">
      <w:pPr>
        <w:pStyle w:val="CommentText"/>
      </w:pPr>
    </w:p>
  </w:comment>
  <w:comment w:id="313" w:author="Elash, Brenden" w:date="2016-06-08T11:29:00Z" w:initials="EB">
    <w:p w14:paraId="51FD13AA" w14:textId="77777777" w:rsidR="00DF5AC3" w:rsidRDefault="00DF5AC3" w:rsidP="006830FF">
      <w:pPr>
        <w:pStyle w:val="CommentText"/>
      </w:pPr>
      <w:r>
        <w:rPr>
          <w:rStyle w:val="CommentReference"/>
        </w:rPr>
        <w:annotationRef/>
      </w:r>
      <w:proofErr w:type="spellStart"/>
      <w:r>
        <w:t>ADAm</w:t>
      </w:r>
      <w:proofErr w:type="spellEnd"/>
      <w:r>
        <w:t xml:space="preserve">: Thermal emission in the atmosphere are not blackbody. </w:t>
      </w:r>
    </w:p>
    <w:p w14:paraId="4D71BEDF" w14:textId="5AD0558F" w:rsidR="00DF5AC3" w:rsidRDefault="00DF5AC3">
      <w:pPr>
        <w:pStyle w:val="CommentText"/>
      </w:pPr>
      <w:r>
        <w:t>Re: Corrected</w:t>
      </w:r>
    </w:p>
  </w:comment>
  <w:comment w:id="320" w:author="Elash, Brenden" w:date="2016-06-08T11:29:00Z" w:initials="EB">
    <w:p w14:paraId="3FF775E1" w14:textId="77777777" w:rsidR="00DF5AC3" w:rsidRDefault="00DF5AC3" w:rsidP="0022229E">
      <w:pPr>
        <w:pStyle w:val="CommentText"/>
      </w:pPr>
      <w:r>
        <w:rPr>
          <w:rStyle w:val="CommentReference"/>
        </w:rPr>
        <w:annotationRef/>
      </w:r>
      <w:r>
        <w:t xml:space="preserve">ADAM: Make sure this spelling mistake is eradicated.  You do it often. </w:t>
      </w:r>
    </w:p>
    <w:p w14:paraId="40B2CD9F" w14:textId="27BBAC52" w:rsidR="00DF5AC3" w:rsidRDefault="00DF5AC3">
      <w:pPr>
        <w:pStyle w:val="CommentText"/>
      </w:pPr>
    </w:p>
  </w:comment>
  <w:comment w:id="328" w:author="Elash, Brenden" w:date="2016-06-08T11:29:00Z" w:initials="EB">
    <w:p w14:paraId="75DA1092" w14:textId="77777777" w:rsidR="00DF5AC3" w:rsidRDefault="00DF5AC3" w:rsidP="0094076C">
      <w:pPr>
        <w:pStyle w:val="CommentText"/>
      </w:pPr>
      <w:r>
        <w:rPr>
          <w:rStyle w:val="CommentReference"/>
        </w:rPr>
        <w:annotationRef/>
      </w:r>
      <w:r>
        <w:t xml:space="preserve">ADAM: Update from the paper. </w:t>
      </w:r>
    </w:p>
    <w:p w14:paraId="5EDAEAB5" w14:textId="689DF158" w:rsidR="00DF5AC3" w:rsidRDefault="00DF5AC3">
      <w:pPr>
        <w:pStyle w:val="CommentText"/>
      </w:pPr>
      <w:r>
        <w:t>Re: Done</w:t>
      </w:r>
    </w:p>
  </w:comment>
  <w:comment w:id="443" w:author="Elash, Brenden" w:date="2016-06-08T11:31:00Z" w:initials="EB">
    <w:p w14:paraId="0BED729F" w14:textId="1F4A9CD0" w:rsidR="00DF5AC3" w:rsidRDefault="00DF5AC3">
      <w:pPr>
        <w:pStyle w:val="CommentText"/>
      </w:pPr>
      <w:r>
        <w:rPr>
          <w:rStyle w:val="CommentReference"/>
        </w:rPr>
        <w:annotationRef/>
      </w:r>
      <w:r>
        <w:t>ADAM: No</w:t>
      </w:r>
    </w:p>
  </w:comment>
  <w:comment w:id="457" w:author="Elash, Brenden" w:date="2016-06-08T11:32:00Z" w:initials="EB">
    <w:p w14:paraId="3CF222FC" w14:textId="17ABEB0D" w:rsidR="00DF5AC3" w:rsidRDefault="00DF5AC3">
      <w:pPr>
        <w:pStyle w:val="CommentText"/>
      </w:pPr>
      <w:r>
        <w:rPr>
          <w:rStyle w:val="CommentReference"/>
        </w:rPr>
        <w:annotationRef/>
      </w:r>
      <w:r>
        <w:t>ADAM: I’m not sure this is understandable by someone not totally familiar with RT codes.</w:t>
      </w:r>
    </w:p>
    <w:p w14:paraId="2DAEE655" w14:textId="29C72039" w:rsidR="00DF5AC3" w:rsidRDefault="00DF5AC3">
      <w:pPr>
        <w:pStyle w:val="CommentText"/>
      </w:pPr>
      <w:r>
        <w:t>Re: I have removed the complicated bits and left the important points</w:t>
      </w:r>
    </w:p>
  </w:comment>
  <w:comment w:id="464" w:author="Elash, Brenden" w:date="2016-06-08T11:32:00Z" w:initials="EB">
    <w:p w14:paraId="3EC632DC" w14:textId="77777777" w:rsidR="00DF5AC3" w:rsidRDefault="00DF5AC3" w:rsidP="00A33039">
      <w:pPr>
        <w:pStyle w:val="CommentText"/>
      </w:pPr>
      <w:r>
        <w:rPr>
          <w:rStyle w:val="CommentReference"/>
        </w:rPr>
        <w:annotationRef/>
      </w:r>
      <w:r>
        <w:t>ADAM: The model varies the model??</w:t>
      </w:r>
    </w:p>
    <w:p w14:paraId="0C326E75" w14:textId="2D872EC8" w:rsidR="00DF5AC3" w:rsidRDefault="00DF5AC3">
      <w:pPr>
        <w:pStyle w:val="CommentText"/>
      </w:pPr>
      <w:r>
        <w:t>Re: Fixed</w:t>
      </w:r>
    </w:p>
  </w:comment>
  <w:comment w:id="761" w:author="Elash, Brenden" w:date="2016-06-08T11:33:00Z" w:initials="EB">
    <w:p w14:paraId="719A92B2" w14:textId="77777777" w:rsidR="00DF5AC3" w:rsidRDefault="00DF5AC3" w:rsidP="00A33039">
      <w:pPr>
        <w:pStyle w:val="CommentText"/>
      </w:pPr>
      <w:r>
        <w:rPr>
          <w:rStyle w:val="CommentReference"/>
        </w:rPr>
        <w:annotationRef/>
      </w:r>
      <w:r>
        <w:t>ADAM: This comes out of nowhere.  You just had me thinking about vector radiative transfer!  I think it would be better to start a section with a clear statement about how this thesis work focuses on the design/test of a new instrument and state the goals and approach.  I think we did this in the AMT paper?</w:t>
      </w:r>
    </w:p>
    <w:p w14:paraId="5499F671" w14:textId="532E7DB5" w:rsidR="00DF5AC3" w:rsidRDefault="00DF5AC3">
      <w:pPr>
        <w:pStyle w:val="CommentText"/>
      </w:pPr>
      <w:r>
        <w:t>Re: Okay, I rewrote this and removed all the old material and strictly focused what is to be done in the rest of the work.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633B8C" w15:done="0"/>
  <w15:commentEx w15:paraId="7F9A9D58" w15:done="0"/>
  <w15:commentEx w15:paraId="1DAC8283" w15:done="0"/>
  <w15:commentEx w15:paraId="3B889660" w15:done="0"/>
  <w15:commentEx w15:paraId="50150405" w15:done="0"/>
  <w15:commentEx w15:paraId="0A107FF6" w15:done="0"/>
  <w15:commentEx w15:paraId="222E7167" w15:done="0"/>
  <w15:commentEx w15:paraId="76B3899D" w15:done="0"/>
  <w15:commentEx w15:paraId="0AE6E854" w15:done="0"/>
  <w15:commentEx w15:paraId="1595EF9D" w15:done="0"/>
  <w15:commentEx w15:paraId="457BEE29" w15:done="0"/>
  <w15:commentEx w15:paraId="35E83F09" w15:done="0"/>
  <w15:commentEx w15:paraId="52D6824E" w15:done="0"/>
  <w15:commentEx w15:paraId="7D97E740" w15:done="0"/>
  <w15:commentEx w15:paraId="478F75F0" w15:done="0"/>
  <w15:commentEx w15:paraId="216E8A37" w15:done="0"/>
  <w15:commentEx w15:paraId="71D65F7A" w15:done="0"/>
  <w15:commentEx w15:paraId="79E19180" w15:done="0"/>
  <w15:commentEx w15:paraId="1817D847" w15:done="0"/>
  <w15:commentEx w15:paraId="050F9B2C" w15:done="0"/>
  <w15:commentEx w15:paraId="59CBD564" w15:done="0"/>
  <w15:commentEx w15:paraId="25A47FD2" w15:done="0"/>
  <w15:commentEx w15:paraId="4938A3F2" w15:done="0"/>
  <w15:commentEx w15:paraId="60284970" w15:done="0"/>
  <w15:commentEx w15:paraId="3674FF0D" w15:done="0"/>
  <w15:commentEx w15:paraId="7A228A1D" w15:done="0"/>
  <w15:commentEx w15:paraId="7824B27A" w15:done="0"/>
  <w15:commentEx w15:paraId="2714D496" w15:done="0"/>
  <w15:commentEx w15:paraId="4328D752" w15:done="0"/>
  <w15:commentEx w15:paraId="730696D3" w15:done="0"/>
  <w15:commentEx w15:paraId="2529A321" w15:done="0"/>
  <w15:commentEx w15:paraId="4D71BEDF" w15:done="0"/>
  <w15:commentEx w15:paraId="40B2CD9F" w15:done="0"/>
  <w15:commentEx w15:paraId="5EDAEAB5" w15:done="0"/>
  <w15:commentEx w15:paraId="0BED729F" w15:done="0"/>
  <w15:commentEx w15:paraId="2DAEE655" w15:done="0"/>
  <w15:commentEx w15:paraId="0C326E75" w15:done="0"/>
  <w15:commentEx w15:paraId="5499F6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AEC38D" w14:textId="77777777" w:rsidR="00874917" w:rsidRDefault="00874917">
      <w:r>
        <w:separator/>
      </w:r>
    </w:p>
  </w:endnote>
  <w:endnote w:type="continuationSeparator" w:id="0">
    <w:p w14:paraId="6F3388CF" w14:textId="77777777" w:rsidR="00874917" w:rsidRDefault="00874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96610D" w14:textId="77777777" w:rsidR="00DF5AC3" w:rsidRDefault="00DF5AC3">
    <w:pPr>
      <w:pStyle w:val="Footer"/>
    </w:pPr>
    <w:r>
      <w:rPr>
        <w:rStyle w:val="PageNumber"/>
      </w:rPr>
      <w:fldChar w:fldCharType="begin"/>
    </w:r>
    <w:r>
      <w:rPr>
        <w:rStyle w:val="PageNumber"/>
      </w:rPr>
      <w:instrText xml:space="preserve"> PAGE </w:instrText>
    </w:r>
    <w:r>
      <w:rPr>
        <w:rStyle w:val="PageNumber"/>
      </w:rPr>
      <w:fldChar w:fldCharType="separate"/>
    </w:r>
    <w:r w:rsidR="004B6C0A">
      <w:rPr>
        <w:rStyle w:val="PageNumber"/>
        <w:noProof/>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1E2AC" w14:textId="77777777" w:rsidR="00DF5AC3" w:rsidRDefault="00DF5AC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C53FA3" w14:textId="77777777" w:rsidR="00874917" w:rsidRDefault="00874917">
      <w:r>
        <w:separator/>
      </w:r>
    </w:p>
  </w:footnote>
  <w:footnote w:type="continuationSeparator" w:id="0">
    <w:p w14:paraId="55D5A923" w14:textId="77777777" w:rsidR="00874917" w:rsidRDefault="008749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EF106" w14:textId="77777777" w:rsidR="00DF5AC3" w:rsidRDefault="00DF5AC3">
    <w:pPr>
      <w:pStyle w:val="Header"/>
    </w:pPr>
    <w:r>
      <w:rPr>
        <w:rStyle w:val="PageNumber"/>
      </w:rPr>
      <w:fldChar w:fldCharType="begin"/>
    </w:r>
    <w:r>
      <w:rPr>
        <w:rStyle w:val="PageNumber"/>
      </w:rPr>
      <w:instrText xml:space="preserve"> PAGE </w:instrText>
    </w:r>
    <w:r>
      <w:rPr>
        <w:rStyle w:val="PageNumber"/>
      </w:rPr>
      <w:fldChar w:fldCharType="separate"/>
    </w:r>
    <w:r w:rsidR="000C77C9">
      <w:rPr>
        <w:rStyle w:val="PageNumber"/>
        <w:noProof/>
      </w:rPr>
      <w:t>30</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18380" w14:textId="77777777" w:rsidR="00DF5AC3" w:rsidRDefault="00DF5AC3">
    <w:pPr>
      <w:pStyle w:val="Header"/>
    </w:pPr>
    <w:r>
      <w:rPr>
        <w:rStyle w:val="PageNumber"/>
      </w:rPr>
      <w:fldChar w:fldCharType="begin"/>
    </w:r>
    <w:r>
      <w:rPr>
        <w:rStyle w:val="PageNumber"/>
      </w:rPr>
      <w:instrText xml:space="preserve"> PAGE </w:instrText>
    </w:r>
    <w:r>
      <w:rPr>
        <w:rStyle w:val="PageNumber"/>
      </w:rPr>
      <w:fldChar w:fldCharType="separate"/>
    </w:r>
    <w:r w:rsidR="000C77C9">
      <w:rPr>
        <w:rStyle w:val="PageNumber"/>
        <w:noProof/>
      </w:rPr>
      <w:t>32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2922627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0000000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1C63868"/>
    <w:multiLevelType w:val="hybridMultilevel"/>
    <w:tmpl w:val="54105CAC"/>
    <w:lvl w:ilvl="0" w:tplc="10090001">
      <w:start w:val="1"/>
      <w:numFmt w:val="bullet"/>
      <w:lvlText w:val=""/>
      <w:lvlJc w:val="left"/>
      <w:pPr>
        <w:ind w:left="1008" w:hanging="360"/>
      </w:pPr>
      <w:rPr>
        <w:rFonts w:ascii="Symbol" w:hAnsi="Symbol" w:hint="default"/>
      </w:rPr>
    </w:lvl>
    <w:lvl w:ilvl="1" w:tplc="10090003" w:tentative="1">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5" w15:restartNumberingAfterBreak="0">
    <w:nsid w:val="030212E7"/>
    <w:multiLevelType w:val="hybridMultilevel"/>
    <w:tmpl w:val="D10A00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AE62D93"/>
    <w:multiLevelType w:val="singleLevel"/>
    <w:tmpl w:val="4240F1DA"/>
    <w:lvl w:ilvl="0">
      <w:start w:val="4"/>
      <w:numFmt w:val="decimal"/>
      <w:lvlText w:val="%1."/>
      <w:lvlJc w:val="left"/>
      <w:pPr>
        <w:tabs>
          <w:tab w:val="num" w:pos="1440"/>
        </w:tabs>
        <w:ind w:left="1440" w:hanging="720"/>
      </w:pPr>
      <w:rPr>
        <w:rFonts w:hint="default"/>
      </w:rPr>
    </w:lvl>
  </w:abstractNum>
  <w:abstractNum w:abstractNumId="7" w15:restartNumberingAfterBreak="0">
    <w:nsid w:val="21A564D5"/>
    <w:multiLevelType w:val="singleLevel"/>
    <w:tmpl w:val="1AF812AA"/>
    <w:lvl w:ilvl="0">
      <w:start w:val="1"/>
      <w:numFmt w:val="decimal"/>
      <w:lvlText w:val="%1."/>
      <w:legacy w:legacy="1" w:legacySpace="0" w:legacyIndent="360"/>
      <w:lvlJc w:val="left"/>
      <w:pPr>
        <w:ind w:left="1080" w:hanging="360"/>
      </w:pPr>
    </w:lvl>
  </w:abstractNum>
  <w:abstractNum w:abstractNumId="8"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C823158"/>
    <w:multiLevelType w:val="hybridMultilevel"/>
    <w:tmpl w:val="737E3F2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3AE59AA"/>
    <w:multiLevelType w:val="hybridMultilevel"/>
    <w:tmpl w:val="790AFE3C"/>
    <w:lvl w:ilvl="0" w:tplc="E828D896">
      <w:numFmt w:val="bullet"/>
      <w:lvlText w:val="•"/>
      <w:lvlJc w:val="left"/>
      <w:pPr>
        <w:ind w:left="1440" w:hanging="720"/>
      </w:pPr>
      <w:rPr>
        <w:rFonts w:ascii="Times New Roman" w:eastAsia="Times New Roman"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3A371EDB"/>
    <w:multiLevelType w:val="singleLevel"/>
    <w:tmpl w:val="5100EAC4"/>
    <w:lvl w:ilvl="0">
      <w:start w:val="1"/>
      <w:numFmt w:val="decimal"/>
      <w:lvlText w:val="%1."/>
      <w:lvlJc w:val="left"/>
      <w:pPr>
        <w:tabs>
          <w:tab w:val="num" w:pos="360"/>
        </w:tabs>
        <w:ind w:left="360" w:hanging="360"/>
      </w:pPr>
    </w:lvl>
  </w:abstractNum>
  <w:abstractNum w:abstractNumId="12"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3" w15:restartNumberingAfterBreak="0">
    <w:nsid w:val="4464653C"/>
    <w:multiLevelType w:val="singleLevel"/>
    <w:tmpl w:val="D2966102"/>
    <w:lvl w:ilvl="0">
      <w:start w:val="1"/>
      <w:numFmt w:val="decimal"/>
      <w:lvlText w:val="%1."/>
      <w:legacy w:legacy="1" w:legacySpace="0" w:legacyIndent="360"/>
      <w:lvlJc w:val="left"/>
      <w:pPr>
        <w:ind w:left="1080" w:hanging="360"/>
      </w:pPr>
    </w:lvl>
  </w:abstractNum>
  <w:abstractNum w:abstractNumId="14" w15:restartNumberingAfterBreak="0">
    <w:nsid w:val="474C5F61"/>
    <w:multiLevelType w:val="multilevel"/>
    <w:tmpl w:val="795669B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5"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abstractNum w:abstractNumId="16" w15:restartNumberingAfterBreak="0">
    <w:nsid w:val="55B000AB"/>
    <w:multiLevelType w:val="singleLevel"/>
    <w:tmpl w:val="BCB4C324"/>
    <w:lvl w:ilvl="0">
      <w:start w:val="1"/>
      <w:numFmt w:val="decimal"/>
      <w:lvlText w:val="%1."/>
      <w:legacy w:legacy="1" w:legacySpace="0" w:legacyIndent="360"/>
      <w:lvlJc w:val="left"/>
      <w:pPr>
        <w:ind w:left="1080" w:hanging="360"/>
      </w:pPr>
    </w:lvl>
  </w:abstractNum>
  <w:abstractNum w:abstractNumId="17"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8" w15:restartNumberingAfterBreak="0">
    <w:nsid w:val="750759CC"/>
    <w:multiLevelType w:val="hybridMultilevel"/>
    <w:tmpl w:val="7984577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DC24701"/>
    <w:multiLevelType w:val="hybridMultilevel"/>
    <w:tmpl w:val="4E42916A"/>
    <w:lvl w:ilvl="0" w:tplc="10090001">
      <w:start w:val="1"/>
      <w:numFmt w:val="bullet"/>
      <w:lvlText w:val=""/>
      <w:lvlJc w:val="left"/>
      <w:pPr>
        <w:ind w:left="1560" w:hanging="360"/>
      </w:pPr>
      <w:rPr>
        <w:rFonts w:ascii="Symbol" w:hAnsi="Symbol" w:hint="default"/>
      </w:rPr>
    </w:lvl>
    <w:lvl w:ilvl="1" w:tplc="10090003" w:tentative="1">
      <w:start w:val="1"/>
      <w:numFmt w:val="bullet"/>
      <w:lvlText w:val="o"/>
      <w:lvlJc w:val="left"/>
      <w:pPr>
        <w:ind w:left="2280" w:hanging="360"/>
      </w:pPr>
      <w:rPr>
        <w:rFonts w:ascii="Courier New" w:hAnsi="Courier New" w:cs="Courier New" w:hint="default"/>
      </w:rPr>
    </w:lvl>
    <w:lvl w:ilvl="2" w:tplc="10090005" w:tentative="1">
      <w:start w:val="1"/>
      <w:numFmt w:val="bullet"/>
      <w:lvlText w:val=""/>
      <w:lvlJc w:val="left"/>
      <w:pPr>
        <w:ind w:left="3000" w:hanging="360"/>
      </w:pPr>
      <w:rPr>
        <w:rFonts w:ascii="Wingdings" w:hAnsi="Wingdings" w:hint="default"/>
      </w:rPr>
    </w:lvl>
    <w:lvl w:ilvl="3" w:tplc="10090001" w:tentative="1">
      <w:start w:val="1"/>
      <w:numFmt w:val="bullet"/>
      <w:lvlText w:val=""/>
      <w:lvlJc w:val="left"/>
      <w:pPr>
        <w:ind w:left="3720" w:hanging="360"/>
      </w:pPr>
      <w:rPr>
        <w:rFonts w:ascii="Symbol" w:hAnsi="Symbol" w:hint="default"/>
      </w:rPr>
    </w:lvl>
    <w:lvl w:ilvl="4" w:tplc="10090003" w:tentative="1">
      <w:start w:val="1"/>
      <w:numFmt w:val="bullet"/>
      <w:lvlText w:val="o"/>
      <w:lvlJc w:val="left"/>
      <w:pPr>
        <w:ind w:left="4440" w:hanging="360"/>
      </w:pPr>
      <w:rPr>
        <w:rFonts w:ascii="Courier New" w:hAnsi="Courier New" w:cs="Courier New" w:hint="default"/>
      </w:rPr>
    </w:lvl>
    <w:lvl w:ilvl="5" w:tplc="10090005" w:tentative="1">
      <w:start w:val="1"/>
      <w:numFmt w:val="bullet"/>
      <w:lvlText w:val=""/>
      <w:lvlJc w:val="left"/>
      <w:pPr>
        <w:ind w:left="5160" w:hanging="360"/>
      </w:pPr>
      <w:rPr>
        <w:rFonts w:ascii="Wingdings" w:hAnsi="Wingdings" w:hint="default"/>
      </w:rPr>
    </w:lvl>
    <w:lvl w:ilvl="6" w:tplc="10090001" w:tentative="1">
      <w:start w:val="1"/>
      <w:numFmt w:val="bullet"/>
      <w:lvlText w:val=""/>
      <w:lvlJc w:val="left"/>
      <w:pPr>
        <w:ind w:left="5880" w:hanging="360"/>
      </w:pPr>
      <w:rPr>
        <w:rFonts w:ascii="Symbol" w:hAnsi="Symbol" w:hint="default"/>
      </w:rPr>
    </w:lvl>
    <w:lvl w:ilvl="7" w:tplc="10090003" w:tentative="1">
      <w:start w:val="1"/>
      <w:numFmt w:val="bullet"/>
      <w:lvlText w:val="o"/>
      <w:lvlJc w:val="left"/>
      <w:pPr>
        <w:ind w:left="6600" w:hanging="360"/>
      </w:pPr>
      <w:rPr>
        <w:rFonts w:ascii="Courier New" w:hAnsi="Courier New" w:cs="Courier New" w:hint="default"/>
      </w:rPr>
    </w:lvl>
    <w:lvl w:ilvl="8" w:tplc="10090005" w:tentative="1">
      <w:start w:val="1"/>
      <w:numFmt w:val="bullet"/>
      <w:lvlText w:val=""/>
      <w:lvlJc w:val="left"/>
      <w:pPr>
        <w:ind w:left="7320" w:hanging="360"/>
      </w:pPr>
      <w:rPr>
        <w:rFonts w:ascii="Wingdings" w:hAnsi="Wingdings" w:hint="default"/>
      </w:rPr>
    </w:lvl>
  </w:abstractNum>
  <w:num w:numId="1">
    <w:abstractNumId w:val="14"/>
  </w:num>
  <w:num w:numId="2">
    <w:abstractNumId w:val="12"/>
  </w:num>
  <w:num w:numId="3">
    <w:abstractNumId w:val="18"/>
  </w:num>
  <w:num w:numId="4">
    <w:abstractNumId w:val="9"/>
  </w:num>
  <w:num w:numId="5">
    <w:abstractNumId w:val="17"/>
  </w:num>
  <w:num w:numId="6">
    <w:abstractNumId w:val="19"/>
  </w:num>
  <w:num w:numId="7">
    <w:abstractNumId w:val="5"/>
  </w:num>
  <w:num w:numId="8">
    <w:abstractNumId w:val="10"/>
  </w:num>
  <w:num w:numId="9">
    <w:abstractNumId w:val="1"/>
  </w:num>
  <w:num w:numId="10">
    <w:abstractNumId w:val="11"/>
  </w:num>
  <w:num w:numId="11">
    <w:abstractNumId w:val="2"/>
  </w:num>
  <w:num w:numId="12">
    <w:abstractNumId w:val="3"/>
  </w:num>
  <w:num w:numId="13">
    <w:abstractNumId w:val="11"/>
    <w:lvlOverride w:ilvl="0">
      <w:startOverride w:val="1"/>
    </w:lvlOverride>
  </w:num>
  <w:num w:numId="14">
    <w:abstractNumId w:val="11"/>
    <w:lvlOverride w:ilvl="0">
      <w:startOverride w:val="1"/>
    </w:lvlOverride>
  </w:num>
  <w:num w:numId="15">
    <w:abstractNumId w:val="0"/>
  </w:num>
  <w:num w:numId="16">
    <w:abstractNumId w:val="8"/>
  </w:num>
  <w:num w:numId="17">
    <w:abstractNumId w:val="7"/>
  </w:num>
  <w:num w:numId="18">
    <w:abstractNumId w:val="7"/>
    <w:lvlOverride w:ilvl="0">
      <w:lvl w:ilvl="0">
        <w:start w:val="1"/>
        <w:numFmt w:val="decimal"/>
        <w:lvlText w:val="%1."/>
        <w:legacy w:legacy="1" w:legacySpace="0" w:legacyIndent="360"/>
        <w:lvlJc w:val="left"/>
        <w:pPr>
          <w:ind w:left="1080" w:hanging="360"/>
        </w:pPr>
      </w:lvl>
    </w:lvlOverride>
  </w:num>
  <w:num w:numId="19">
    <w:abstractNumId w:val="7"/>
    <w:lvlOverride w:ilvl="0">
      <w:lvl w:ilvl="0">
        <w:start w:val="1"/>
        <w:numFmt w:val="decimal"/>
        <w:lvlText w:val="%1."/>
        <w:legacy w:legacy="1" w:legacySpace="0" w:legacyIndent="360"/>
        <w:lvlJc w:val="left"/>
        <w:pPr>
          <w:ind w:left="1080" w:hanging="360"/>
        </w:pPr>
      </w:lvl>
    </w:lvlOverride>
  </w:num>
  <w:num w:numId="20">
    <w:abstractNumId w:val="7"/>
    <w:lvlOverride w:ilvl="0">
      <w:lvl w:ilvl="0">
        <w:start w:val="1"/>
        <w:numFmt w:val="decimal"/>
        <w:lvlText w:val="%1."/>
        <w:legacy w:legacy="1" w:legacySpace="0" w:legacyIndent="360"/>
        <w:lvlJc w:val="left"/>
        <w:pPr>
          <w:ind w:left="1080" w:hanging="360"/>
        </w:pPr>
      </w:lvl>
    </w:lvlOverride>
  </w:num>
  <w:num w:numId="21">
    <w:abstractNumId w:val="13"/>
  </w:num>
  <w:num w:numId="22">
    <w:abstractNumId w:val="13"/>
    <w:lvlOverride w:ilvl="0">
      <w:lvl w:ilvl="0">
        <w:start w:val="1"/>
        <w:numFmt w:val="decimal"/>
        <w:lvlText w:val="%1."/>
        <w:legacy w:legacy="1" w:legacySpace="0" w:legacyIndent="360"/>
        <w:lvlJc w:val="left"/>
        <w:pPr>
          <w:ind w:left="1080" w:hanging="360"/>
        </w:pPr>
      </w:lvl>
    </w:lvlOverride>
  </w:num>
  <w:num w:numId="23">
    <w:abstractNumId w:val="13"/>
    <w:lvlOverride w:ilvl="0">
      <w:lvl w:ilvl="0">
        <w:start w:val="1"/>
        <w:numFmt w:val="decimal"/>
        <w:lvlText w:val="%1."/>
        <w:legacy w:legacy="1" w:legacySpace="0" w:legacyIndent="360"/>
        <w:lvlJc w:val="left"/>
        <w:pPr>
          <w:ind w:left="1080" w:hanging="360"/>
        </w:pPr>
      </w:lvl>
    </w:lvlOverride>
  </w:num>
  <w:num w:numId="24">
    <w:abstractNumId w:val="13"/>
    <w:lvlOverride w:ilvl="0">
      <w:lvl w:ilvl="0">
        <w:start w:val="1"/>
        <w:numFmt w:val="decimal"/>
        <w:lvlText w:val="%1."/>
        <w:legacy w:legacy="1" w:legacySpace="0" w:legacyIndent="360"/>
        <w:lvlJc w:val="left"/>
        <w:pPr>
          <w:ind w:left="1080" w:hanging="360"/>
        </w:pPr>
      </w:lvl>
    </w:lvlOverride>
  </w:num>
  <w:num w:numId="25">
    <w:abstractNumId w:val="13"/>
    <w:lvlOverride w:ilvl="0">
      <w:lvl w:ilvl="0">
        <w:start w:val="1"/>
        <w:numFmt w:val="decimal"/>
        <w:lvlText w:val="%1."/>
        <w:legacy w:legacy="1" w:legacySpace="0" w:legacyIndent="360"/>
        <w:lvlJc w:val="left"/>
        <w:pPr>
          <w:ind w:left="1080" w:hanging="360"/>
        </w:pPr>
      </w:lvl>
    </w:lvlOverride>
  </w:num>
  <w:num w:numId="26">
    <w:abstractNumId w:val="13"/>
    <w:lvlOverride w:ilvl="0">
      <w:lvl w:ilvl="0">
        <w:start w:val="1"/>
        <w:numFmt w:val="decimal"/>
        <w:lvlText w:val="%1."/>
        <w:legacy w:legacy="1" w:legacySpace="0" w:legacyIndent="360"/>
        <w:lvlJc w:val="left"/>
        <w:pPr>
          <w:ind w:left="1080" w:hanging="360"/>
        </w:pPr>
      </w:lvl>
    </w:lvlOverride>
  </w:num>
  <w:num w:numId="27">
    <w:abstractNumId w:val="13"/>
    <w:lvlOverride w:ilvl="0">
      <w:lvl w:ilvl="0">
        <w:start w:val="1"/>
        <w:numFmt w:val="decimal"/>
        <w:lvlText w:val="%1."/>
        <w:legacy w:legacy="1" w:legacySpace="0" w:legacyIndent="360"/>
        <w:lvlJc w:val="left"/>
        <w:pPr>
          <w:ind w:left="1080" w:hanging="360"/>
        </w:pPr>
      </w:lvl>
    </w:lvlOverride>
  </w:num>
  <w:num w:numId="28">
    <w:abstractNumId w:val="13"/>
    <w:lvlOverride w:ilvl="0">
      <w:lvl w:ilvl="0">
        <w:start w:val="1"/>
        <w:numFmt w:val="decimal"/>
        <w:lvlText w:val="%1."/>
        <w:legacy w:legacy="1" w:legacySpace="0" w:legacyIndent="360"/>
        <w:lvlJc w:val="left"/>
        <w:pPr>
          <w:ind w:left="1080" w:hanging="360"/>
        </w:pPr>
      </w:lvl>
    </w:lvlOverride>
  </w:num>
  <w:num w:numId="29">
    <w:abstractNumId w:val="7"/>
    <w:lvlOverride w:ilvl="0">
      <w:lvl w:ilvl="0">
        <w:start w:val="1"/>
        <w:numFmt w:val="decimal"/>
        <w:lvlText w:val="%1."/>
        <w:legacy w:legacy="1" w:legacySpace="0" w:legacyIndent="360"/>
        <w:lvlJc w:val="left"/>
        <w:pPr>
          <w:ind w:left="1080" w:hanging="360"/>
        </w:pPr>
      </w:lvl>
    </w:lvlOverride>
  </w:num>
  <w:num w:numId="30">
    <w:abstractNumId w:val="7"/>
    <w:lvlOverride w:ilvl="0">
      <w:lvl w:ilvl="0">
        <w:start w:val="1"/>
        <w:numFmt w:val="decimal"/>
        <w:lvlText w:val="%1."/>
        <w:legacy w:legacy="1" w:legacySpace="0" w:legacyIndent="360"/>
        <w:lvlJc w:val="left"/>
        <w:pPr>
          <w:ind w:left="1080" w:hanging="360"/>
        </w:pPr>
      </w:lvl>
    </w:lvlOverride>
  </w:num>
  <w:num w:numId="31">
    <w:abstractNumId w:val="7"/>
    <w:lvlOverride w:ilvl="0">
      <w:lvl w:ilvl="0">
        <w:start w:val="1"/>
        <w:numFmt w:val="decimal"/>
        <w:lvlText w:val="%1."/>
        <w:legacy w:legacy="1" w:legacySpace="0" w:legacyIndent="360"/>
        <w:lvlJc w:val="left"/>
        <w:pPr>
          <w:ind w:left="1080" w:hanging="360"/>
        </w:pPr>
      </w:lvl>
    </w:lvlOverride>
  </w:num>
  <w:num w:numId="32">
    <w:abstractNumId w:val="13"/>
    <w:lvlOverride w:ilvl="0">
      <w:lvl w:ilvl="0">
        <w:start w:val="1"/>
        <w:numFmt w:val="decimal"/>
        <w:lvlText w:val="%1."/>
        <w:legacy w:legacy="1" w:legacySpace="0" w:legacyIndent="360"/>
        <w:lvlJc w:val="left"/>
        <w:pPr>
          <w:ind w:left="1080" w:hanging="360"/>
        </w:pPr>
      </w:lvl>
    </w:lvlOverride>
  </w:num>
  <w:num w:numId="33">
    <w:abstractNumId w:val="13"/>
    <w:lvlOverride w:ilvl="0">
      <w:lvl w:ilvl="0">
        <w:start w:val="1"/>
        <w:numFmt w:val="decimal"/>
        <w:lvlText w:val="%1."/>
        <w:legacy w:legacy="1" w:legacySpace="0" w:legacyIndent="360"/>
        <w:lvlJc w:val="left"/>
        <w:pPr>
          <w:ind w:left="1080" w:hanging="360"/>
        </w:pPr>
      </w:lvl>
    </w:lvlOverride>
  </w:num>
  <w:num w:numId="34">
    <w:abstractNumId w:val="13"/>
    <w:lvlOverride w:ilvl="0">
      <w:lvl w:ilvl="0">
        <w:start w:val="1"/>
        <w:numFmt w:val="decimal"/>
        <w:lvlText w:val="%1."/>
        <w:legacy w:legacy="1" w:legacySpace="0" w:legacyIndent="360"/>
        <w:lvlJc w:val="left"/>
        <w:pPr>
          <w:ind w:left="1080" w:hanging="360"/>
        </w:pPr>
      </w:lvl>
    </w:lvlOverride>
  </w:num>
  <w:num w:numId="35">
    <w:abstractNumId w:val="13"/>
    <w:lvlOverride w:ilvl="0">
      <w:lvl w:ilvl="0">
        <w:start w:val="1"/>
        <w:numFmt w:val="decimal"/>
        <w:lvlText w:val="%1."/>
        <w:legacy w:legacy="1" w:legacySpace="0" w:legacyIndent="360"/>
        <w:lvlJc w:val="left"/>
        <w:pPr>
          <w:ind w:left="1080" w:hanging="360"/>
        </w:pPr>
      </w:lvl>
    </w:lvlOverride>
  </w:num>
  <w:num w:numId="36">
    <w:abstractNumId w:val="13"/>
    <w:lvlOverride w:ilvl="0">
      <w:lvl w:ilvl="0">
        <w:start w:val="1"/>
        <w:numFmt w:val="decimal"/>
        <w:lvlText w:val="%1."/>
        <w:legacy w:legacy="1" w:legacySpace="0" w:legacyIndent="360"/>
        <w:lvlJc w:val="left"/>
        <w:pPr>
          <w:ind w:left="1080" w:hanging="360"/>
        </w:pPr>
      </w:lvl>
    </w:lvlOverride>
  </w:num>
  <w:num w:numId="37">
    <w:abstractNumId w:val="13"/>
    <w:lvlOverride w:ilvl="0">
      <w:lvl w:ilvl="0">
        <w:start w:val="1"/>
        <w:numFmt w:val="decimal"/>
        <w:lvlText w:val="%1."/>
        <w:legacy w:legacy="1" w:legacySpace="0" w:legacyIndent="360"/>
        <w:lvlJc w:val="left"/>
        <w:pPr>
          <w:ind w:left="1080" w:hanging="360"/>
        </w:pPr>
      </w:lvl>
    </w:lvlOverride>
  </w:num>
  <w:num w:numId="38">
    <w:abstractNumId w:val="13"/>
    <w:lvlOverride w:ilvl="0">
      <w:lvl w:ilvl="0">
        <w:start w:val="1"/>
        <w:numFmt w:val="decimal"/>
        <w:lvlText w:val="%1."/>
        <w:legacy w:legacy="1" w:legacySpace="0" w:legacyIndent="360"/>
        <w:lvlJc w:val="left"/>
        <w:pPr>
          <w:ind w:left="1080" w:hanging="360"/>
        </w:pPr>
      </w:lvl>
    </w:lvlOverride>
  </w:num>
  <w:num w:numId="39">
    <w:abstractNumId w:val="7"/>
    <w:lvlOverride w:ilvl="0">
      <w:lvl w:ilvl="0">
        <w:start w:val="1"/>
        <w:numFmt w:val="decimal"/>
        <w:lvlText w:val="%1."/>
        <w:legacy w:legacy="1" w:legacySpace="0" w:legacyIndent="360"/>
        <w:lvlJc w:val="left"/>
        <w:pPr>
          <w:ind w:left="1080" w:hanging="360"/>
        </w:pPr>
      </w:lvl>
    </w:lvlOverride>
  </w:num>
  <w:num w:numId="40">
    <w:abstractNumId w:val="13"/>
    <w:lvlOverride w:ilvl="0">
      <w:lvl w:ilvl="0">
        <w:start w:val="1"/>
        <w:numFmt w:val="decimal"/>
        <w:lvlText w:val="%1."/>
        <w:legacy w:legacy="1" w:legacySpace="0" w:legacyIndent="360"/>
        <w:lvlJc w:val="left"/>
        <w:pPr>
          <w:ind w:left="1080" w:hanging="360"/>
        </w:pPr>
      </w:lvl>
    </w:lvlOverride>
  </w:num>
  <w:num w:numId="41">
    <w:abstractNumId w:val="7"/>
    <w:lvlOverride w:ilvl="0">
      <w:lvl w:ilvl="0">
        <w:start w:val="1"/>
        <w:numFmt w:val="decimal"/>
        <w:lvlText w:val="%1."/>
        <w:legacy w:legacy="1" w:legacySpace="0" w:legacyIndent="360"/>
        <w:lvlJc w:val="left"/>
        <w:pPr>
          <w:ind w:left="1080" w:hanging="360"/>
        </w:pPr>
      </w:lvl>
    </w:lvlOverride>
  </w:num>
  <w:num w:numId="42">
    <w:abstractNumId w:val="13"/>
    <w:lvlOverride w:ilvl="0">
      <w:lvl w:ilvl="0">
        <w:start w:val="1"/>
        <w:numFmt w:val="decimal"/>
        <w:lvlText w:val="%1."/>
        <w:legacy w:legacy="1" w:legacySpace="0" w:legacyIndent="360"/>
        <w:lvlJc w:val="left"/>
        <w:pPr>
          <w:ind w:left="1080" w:hanging="360"/>
        </w:pPr>
      </w:lvl>
    </w:lvlOverride>
  </w:num>
  <w:num w:numId="43">
    <w:abstractNumId w:val="15"/>
    <w:lvlOverride w:ilvl="0">
      <w:lvl w:ilvl="0">
        <w:start w:val="1"/>
        <w:numFmt w:val="decimal"/>
        <w:lvlText w:val="%1."/>
        <w:legacy w:legacy="1" w:legacySpace="0" w:legacyIndent="360"/>
        <w:lvlJc w:val="left"/>
        <w:pPr>
          <w:ind w:left="1080" w:hanging="360"/>
        </w:pPr>
      </w:lvl>
    </w:lvlOverride>
  </w:num>
  <w:num w:numId="44">
    <w:abstractNumId w:val="16"/>
  </w:num>
  <w:num w:numId="45">
    <w:abstractNumId w:val="6"/>
  </w:num>
  <w:num w:numId="46">
    <w:abstractNumId w:val="4"/>
  </w:num>
  <w:numIdMacAtCleanup w:val="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ash, Brenden">
    <w15:presenceInfo w15:providerId="AD" w15:userId="S-1-5-21-1060284298-436374069-1708537768-95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70A"/>
    <w:rsid w:val="00005B2F"/>
    <w:rsid w:val="0001361F"/>
    <w:rsid w:val="000141AF"/>
    <w:rsid w:val="00027935"/>
    <w:rsid w:val="00036320"/>
    <w:rsid w:val="00040164"/>
    <w:rsid w:val="00041D8F"/>
    <w:rsid w:val="00043A8D"/>
    <w:rsid w:val="00046089"/>
    <w:rsid w:val="00046371"/>
    <w:rsid w:val="0005342F"/>
    <w:rsid w:val="00053524"/>
    <w:rsid w:val="00060EA7"/>
    <w:rsid w:val="00067D98"/>
    <w:rsid w:val="00071EB0"/>
    <w:rsid w:val="000733D8"/>
    <w:rsid w:val="00074E92"/>
    <w:rsid w:val="000815C8"/>
    <w:rsid w:val="00091C09"/>
    <w:rsid w:val="000927B6"/>
    <w:rsid w:val="00095F11"/>
    <w:rsid w:val="00097F5B"/>
    <w:rsid w:val="000A3AA4"/>
    <w:rsid w:val="000B7578"/>
    <w:rsid w:val="000C4288"/>
    <w:rsid w:val="000C438C"/>
    <w:rsid w:val="000C77C9"/>
    <w:rsid w:val="000D5FAB"/>
    <w:rsid w:val="000E00D9"/>
    <w:rsid w:val="000E7F58"/>
    <w:rsid w:val="001218F6"/>
    <w:rsid w:val="00126FBA"/>
    <w:rsid w:val="00131AE2"/>
    <w:rsid w:val="00132E7F"/>
    <w:rsid w:val="0013370E"/>
    <w:rsid w:val="001345CF"/>
    <w:rsid w:val="00136819"/>
    <w:rsid w:val="00137DE4"/>
    <w:rsid w:val="00141A0C"/>
    <w:rsid w:val="00145EE4"/>
    <w:rsid w:val="00150A43"/>
    <w:rsid w:val="00151ED9"/>
    <w:rsid w:val="00153059"/>
    <w:rsid w:val="00157783"/>
    <w:rsid w:val="00160D81"/>
    <w:rsid w:val="00164350"/>
    <w:rsid w:val="00172D78"/>
    <w:rsid w:val="001736E8"/>
    <w:rsid w:val="00173883"/>
    <w:rsid w:val="0017417B"/>
    <w:rsid w:val="001760E7"/>
    <w:rsid w:val="00176DE8"/>
    <w:rsid w:val="00177C4A"/>
    <w:rsid w:val="0018417E"/>
    <w:rsid w:val="00187AD1"/>
    <w:rsid w:val="00191DE6"/>
    <w:rsid w:val="001A2615"/>
    <w:rsid w:val="001A33E5"/>
    <w:rsid w:val="001A53CB"/>
    <w:rsid w:val="001A577F"/>
    <w:rsid w:val="001A647C"/>
    <w:rsid w:val="001A6DB6"/>
    <w:rsid w:val="001B0548"/>
    <w:rsid w:val="001B2134"/>
    <w:rsid w:val="001C02B4"/>
    <w:rsid w:val="001C2D1D"/>
    <w:rsid w:val="001C69C9"/>
    <w:rsid w:val="001D03E8"/>
    <w:rsid w:val="001D7A0D"/>
    <w:rsid w:val="001E4300"/>
    <w:rsid w:val="001E7190"/>
    <w:rsid w:val="001E71EE"/>
    <w:rsid w:val="001F39B3"/>
    <w:rsid w:val="001F6448"/>
    <w:rsid w:val="0020299E"/>
    <w:rsid w:val="0020552C"/>
    <w:rsid w:val="002076F6"/>
    <w:rsid w:val="002108A3"/>
    <w:rsid w:val="00210A08"/>
    <w:rsid w:val="00215600"/>
    <w:rsid w:val="002156CE"/>
    <w:rsid w:val="002163A1"/>
    <w:rsid w:val="0022229E"/>
    <w:rsid w:val="00222BE7"/>
    <w:rsid w:val="002269E5"/>
    <w:rsid w:val="002277ED"/>
    <w:rsid w:val="00232E5E"/>
    <w:rsid w:val="002347DA"/>
    <w:rsid w:val="002362EA"/>
    <w:rsid w:val="00250BEC"/>
    <w:rsid w:val="002557C6"/>
    <w:rsid w:val="00256D95"/>
    <w:rsid w:val="00267F43"/>
    <w:rsid w:val="0028014F"/>
    <w:rsid w:val="002874EA"/>
    <w:rsid w:val="00297320"/>
    <w:rsid w:val="002A3A79"/>
    <w:rsid w:val="002A4AD3"/>
    <w:rsid w:val="002B1B85"/>
    <w:rsid w:val="002B3FC6"/>
    <w:rsid w:val="002B54E1"/>
    <w:rsid w:val="002B638F"/>
    <w:rsid w:val="002C2E94"/>
    <w:rsid w:val="002D0D19"/>
    <w:rsid w:val="002D64DC"/>
    <w:rsid w:val="002D6CE5"/>
    <w:rsid w:val="002D78AB"/>
    <w:rsid w:val="002E1B31"/>
    <w:rsid w:val="002F128C"/>
    <w:rsid w:val="002F308D"/>
    <w:rsid w:val="002F7F31"/>
    <w:rsid w:val="00306434"/>
    <w:rsid w:val="00313BD2"/>
    <w:rsid w:val="00314761"/>
    <w:rsid w:val="00321E61"/>
    <w:rsid w:val="00342CD1"/>
    <w:rsid w:val="0035331A"/>
    <w:rsid w:val="0036776F"/>
    <w:rsid w:val="003679D5"/>
    <w:rsid w:val="00371DAA"/>
    <w:rsid w:val="00372AC4"/>
    <w:rsid w:val="003774F7"/>
    <w:rsid w:val="00391DFA"/>
    <w:rsid w:val="00394B95"/>
    <w:rsid w:val="00396EA0"/>
    <w:rsid w:val="003A1A1B"/>
    <w:rsid w:val="003A4D25"/>
    <w:rsid w:val="003A7905"/>
    <w:rsid w:val="003B628F"/>
    <w:rsid w:val="003B6ADF"/>
    <w:rsid w:val="003C0F44"/>
    <w:rsid w:val="003C1FFA"/>
    <w:rsid w:val="003C26E2"/>
    <w:rsid w:val="003C7A0A"/>
    <w:rsid w:val="003D416A"/>
    <w:rsid w:val="003E038B"/>
    <w:rsid w:val="003E0CAD"/>
    <w:rsid w:val="003E5AF4"/>
    <w:rsid w:val="003F21A7"/>
    <w:rsid w:val="00407445"/>
    <w:rsid w:val="004107CB"/>
    <w:rsid w:val="0041162C"/>
    <w:rsid w:val="00411BF9"/>
    <w:rsid w:val="00412EF1"/>
    <w:rsid w:val="00414BD2"/>
    <w:rsid w:val="00415091"/>
    <w:rsid w:val="004201A4"/>
    <w:rsid w:val="00423DCC"/>
    <w:rsid w:val="004248EE"/>
    <w:rsid w:val="00425F0A"/>
    <w:rsid w:val="004263FA"/>
    <w:rsid w:val="00426B4C"/>
    <w:rsid w:val="0043492C"/>
    <w:rsid w:val="00436C61"/>
    <w:rsid w:val="00443119"/>
    <w:rsid w:val="00453BB8"/>
    <w:rsid w:val="00460D75"/>
    <w:rsid w:val="00461A81"/>
    <w:rsid w:val="004663A6"/>
    <w:rsid w:val="00466D03"/>
    <w:rsid w:val="00480B90"/>
    <w:rsid w:val="0048475C"/>
    <w:rsid w:val="00484A98"/>
    <w:rsid w:val="00491D13"/>
    <w:rsid w:val="0049258B"/>
    <w:rsid w:val="00497973"/>
    <w:rsid w:val="004A5F24"/>
    <w:rsid w:val="004A667E"/>
    <w:rsid w:val="004A66F3"/>
    <w:rsid w:val="004A68D5"/>
    <w:rsid w:val="004A73FA"/>
    <w:rsid w:val="004B0A47"/>
    <w:rsid w:val="004B6C0A"/>
    <w:rsid w:val="004C2C7A"/>
    <w:rsid w:val="004D17F4"/>
    <w:rsid w:val="004D2F5A"/>
    <w:rsid w:val="004D4F13"/>
    <w:rsid w:val="004E0A29"/>
    <w:rsid w:val="0050336A"/>
    <w:rsid w:val="005210D8"/>
    <w:rsid w:val="0052744D"/>
    <w:rsid w:val="005344FB"/>
    <w:rsid w:val="005349CC"/>
    <w:rsid w:val="005404DD"/>
    <w:rsid w:val="00542D3D"/>
    <w:rsid w:val="00544EBD"/>
    <w:rsid w:val="00547C57"/>
    <w:rsid w:val="005519E0"/>
    <w:rsid w:val="005530E3"/>
    <w:rsid w:val="005543B3"/>
    <w:rsid w:val="00554BBB"/>
    <w:rsid w:val="00556C7F"/>
    <w:rsid w:val="005574C5"/>
    <w:rsid w:val="005577B0"/>
    <w:rsid w:val="00565F67"/>
    <w:rsid w:val="00591F92"/>
    <w:rsid w:val="00594F11"/>
    <w:rsid w:val="005B3B3A"/>
    <w:rsid w:val="005B3C39"/>
    <w:rsid w:val="005C2A3E"/>
    <w:rsid w:val="005C4C73"/>
    <w:rsid w:val="005D4EBA"/>
    <w:rsid w:val="005D7098"/>
    <w:rsid w:val="005E1011"/>
    <w:rsid w:val="005E339C"/>
    <w:rsid w:val="005E36A6"/>
    <w:rsid w:val="005E54A8"/>
    <w:rsid w:val="005E7C80"/>
    <w:rsid w:val="005F331B"/>
    <w:rsid w:val="005F360B"/>
    <w:rsid w:val="005F41A7"/>
    <w:rsid w:val="005F5809"/>
    <w:rsid w:val="006008D1"/>
    <w:rsid w:val="00606941"/>
    <w:rsid w:val="006069EB"/>
    <w:rsid w:val="0061633B"/>
    <w:rsid w:val="006310FC"/>
    <w:rsid w:val="00631A82"/>
    <w:rsid w:val="00631B11"/>
    <w:rsid w:val="00632071"/>
    <w:rsid w:val="006357D5"/>
    <w:rsid w:val="006363C6"/>
    <w:rsid w:val="0064116E"/>
    <w:rsid w:val="00650AAC"/>
    <w:rsid w:val="00652084"/>
    <w:rsid w:val="0065605C"/>
    <w:rsid w:val="00657F5B"/>
    <w:rsid w:val="00664AEC"/>
    <w:rsid w:val="00673EC3"/>
    <w:rsid w:val="006811BF"/>
    <w:rsid w:val="00681468"/>
    <w:rsid w:val="006830FF"/>
    <w:rsid w:val="006849E7"/>
    <w:rsid w:val="006863A3"/>
    <w:rsid w:val="00690712"/>
    <w:rsid w:val="00691E8F"/>
    <w:rsid w:val="00694A40"/>
    <w:rsid w:val="00696300"/>
    <w:rsid w:val="006A6BAE"/>
    <w:rsid w:val="006B1F6F"/>
    <w:rsid w:val="006B3917"/>
    <w:rsid w:val="006B504D"/>
    <w:rsid w:val="006C3DDF"/>
    <w:rsid w:val="006C6C70"/>
    <w:rsid w:val="006D1BE5"/>
    <w:rsid w:val="006D305D"/>
    <w:rsid w:val="006D701F"/>
    <w:rsid w:val="00703621"/>
    <w:rsid w:val="007066DF"/>
    <w:rsid w:val="00706E41"/>
    <w:rsid w:val="007072D3"/>
    <w:rsid w:val="007233F9"/>
    <w:rsid w:val="00723B36"/>
    <w:rsid w:val="00732017"/>
    <w:rsid w:val="00742E7C"/>
    <w:rsid w:val="007450FB"/>
    <w:rsid w:val="00747DB9"/>
    <w:rsid w:val="00751AB8"/>
    <w:rsid w:val="0076182D"/>
    <w:rsid w:val="00763F00"/>
    <w:rsid w:val="007668AB"/>
    <w:rsid w:val="00774BC7"/>
    <w:rsid w:val="00775170"/>
    <w:rsid w:val="00776349"/>
    <w:rsid w:val="00781466"/>
    <w:rsid w:val="00781FF2"/>
    <w:rsid w:val="00782F75"/>
    <w:rsid w:val="00786F60"/>
    <w:rsid w:val="0079593C"/>
    <w:rsid w:val="007971E4"/>
    <w:rsid w:val="007A011B"/>
    <w:rsid w:val="007A37B4"/>
    <w:rsid w:val="007A702A"/>
    <w:rsid w:val="007A74EB"/>
    <w:rsid w:val="007C0365"/>
    <w:rsid w:val="007C05BD"/>
    <w:rsid w:val="007D0D67"/>
    <w:rsid w:val="007D66C9"/>
    <w:rsid w:val="007D7A33"/>
    <w:rsid w:val="007E1609"/>
    <w:rsid w:val="007E667F"/>
    <w:rsid w:val="007F298D"/>
    <w:rsid w:val="00800AEB"/>
    <w:rsid w:val="00812CF5"/>
    <w:rsid w:val="008149FD"/>
    <w:rsid w:val="0082178B"/>
    <w:rsid w:val="00826A9E"/>
    <w:rsid w:val="00827E2A"/>
    <w:rsid w:val="00835520"/>
    <w:rsid w:val="008442C6"/>
    <w:rsid w:val="008470B9"/>
    <w:rsid w:val="00851023"/>
    <w:rsid w:val="008519B1"/>
    <w:rsid w:val="00854A15"/>
    <w:rsid w:val="0085709F"/>
    <w:rsid w:val="00870629"/>
    <w:rsid w:val="00873FCE"/>
    <w:rsid w:val="00874917"/>
    <w:rsid w:val="00875DD6"/>
    <w:rsid w:val="00880845"/>
    <w:rsid w:val="00883C1D"/>
    <w:rsid w:val="008923B0"/>
    <w:rsid w:val="00892B43"/>
    <w:rsid w:val="00897065"/>
    <w:rsid w:val="008A0BC4"/>
    <w:rsid w:val="008B03AD"/>
    <w:rsid w:val="008B09FC"/>
    <w:rsid w:val="008B0FCA"/>
    <w:rsid w:val="008B1FD5"/>
    <w:rsid w:val="008B506A"/>
    <w:rsid w:val="008B64A9"/>
    <w:rsid w:val="008C284A"/>
    <w:rsid w:val="008C4D22"/>
    <w:rsid w:val="008C65D4"/>
    <w:rsid w:val="008C71CD"/>
    <w:rsid w:val="008D2841"/>
    <w:rsid w:val="008D2EA7"/>
    <w:rsid w:val="008E0292"/>
    <w:rsid w:val="008E2476"/>
    <w:rsid w:val="008E7462"/>
    <w:rsid w:val="008F4FCA"/>
    <w:rsid w:val="009007CE"/>
    <w:rsid w:val="009011EF"/>
    <w:rsid w:val="00905A0C"/>
    <w:rsid w:val="00907FDA"/>
    <w:rsid w:val="009123D8"/>
    <w:rsid w:val="0092469B"/>
    <w:rsid w:val="0093015B"/>
    <w:rsid w:val="00935626"/>
    <w:rsid w:val="00935A8D"/>
    <w:rsid w:val="00935F44"/>
    <w:rsid w:val="00937999"/>
    <w:rsid w:val="0094076C"/>
    <w:rsid w:val="00946EAE"/>
    <w:rsid w:val="0095383B"/>
    <w:rsid w:val="00954127"/>
    <w:rsid w:val="00954FF1"/>
    <w:rsid w:val="00960AEC"/>
    <w:rsid w:val="00963F07"/>
    <w:rsid w:val="0096567F"/>
    <w:rsid w:val="00982F29"/>
    <w:rsid w:val="0098348A"/>
    <w:rsid w:val="00990771"/>
    <w:rsid w:val="00991614"/>
    <w:rsid w:val="009A0793"/>
    <w:rsid w:val="009B75AC"/>
    <w:rsid w:val="009C0863"/>
    <w:rsid w:val="009C3B73"/>
    <w:rsid w:val="009C3CFE"/>
    <w:rsid w:val="009C65F3"/>
    <w:rsid w:val="009D4D5E"/>
    <w:rsid w:val="009D70A2"/>
    <w:rsid w:val="009D71BA"/>
    <w:rsid w:val="009E7760"/>
    <w:rsid w:val="009F0B87"/>
    <w:rsid w:val="00A00858"/>
    <w:rsid w:val="00A00AE4"/>
    <w:rsid w:val="00A15663"/>
    <w:rsid w:val="00A24B7F"/>
    <w:rsid w:val="00A27C38"/>
    <w:rsid w:val="00A32036"/>
    <w:rsid w:val="00A32789"/>
    <w:rsid w:val="00A33039"/>
    <w:rsid w:val="00A35C53"/>
    <w:rsid w:val="00A37415"/>
    <w:rsid w:val="00A4291E"/>
    <w:rsid w:val="00A44BDC"/>
    <w:rsid w:val="00A50433"/>
    <w:rsid w:val="00A52F0C"/>
    <w:rsid w:val="00A7651A"/>
    <w:rsid w:val="00A765D7"/>
    <w:rsid w:val="00A8371D"/>
    <w:rsid w:val="00A9281F"/>
    <w:rsid w:val="00A95A63"/>
    <w:rsid w:val="00A9748A"/>
    <w:rsid w:val="00AA08F6"/>
    <w:rsid w:val="00AA52AA"/>
    <w:rsid w:val="00AA73D0"/>
    <w:rsid w:val="00AB39E6"/>
    <w:rsid w:val="00AB70C3"/>
    <w:rsid w:val="00AC2ED8"/>
    <w:rsid w:val="00AC318C"/>
    <w:rsid w:val="00AC5A39"/>
    <w:rsid w:val="00AC6B25"/>
    <w:rsid w:val="00AC70A5"/>
    <w:rsid w:val="00AD10A6"/>
    <w:rsid w:val="00AE787B"/>
    <w:rsid w:val="00AF1C14"/>
    <w:rsid w:val="00B01AD2"/>
    <w:rsid w:val="00B03693"/>
    <w:rsid w:val="00B03810"/>
    <w:rsid w:val="00B07B0C"/>
    <w:rsid w:val="00B07DF7"/>
    <w:rsid w:val="00B23BA9"/>
    <w:rsid w:val="00B27CF1"/>
    <w:rsid w:val="00B30D38"/>
    <w:rsid w:val="00B439C6"/>
    <w:rsid w:val="00B4668D"/>
    <w:rsid w:val="00B54433"/>
    <w:rsid w:val="00B60E97"/>
    <w:rsid w:val="00B611F6"/>
    <w:rsid w:val="00B61652"/>
    <w:rsid w:val="00B6277D"/>
    <w:rsid w:val="00B648AE"/>
    <w:rsid w:val="00B65FEF"/>
    <w:rsid w:val="00B73279"/>
    <w:rsid w:val="00B75B67"/>
    <w:rsid w:val="00B802C7"/>
    <w:rsid w:val="00B83AF5"/>
    <w:rsid w:val="00B87FEE"/>
    <w:rsid w:val="00B90AA2"/>
    <w:rsid w:val="00B9205B"/>
    <w:rsid w:val="00B96323"/>
    <w:rsid w:val="00BA46A1"/>
    <w:rsid w:val="00BA54C2"/>
    <w:rsid w:val="00BA68D4"/>
    <w:rsid w:val="00BB1654"/>
    <w:rsid w:val="00BB5BF9"/>
    <w:rsid w:val="00BD1ABC"/>
    <w:rsid w:val="00BD7C59"/>
    <w:rsid w:val="00BE2863"/>
    <w:rsid w:val="00C002F4"/>
    <w:rsid w:val="00C125EE"/>
    <w:rsid w:val="00C23298"/>
    <w:rsid w:val="00C36B31"/>
    <w:rsid w:val="00C452B7"/>
    <w:rsid w:val="00C453BF"/>
    <w:rsid w:val="00C52B71"/>
    <w:rsid w:val="00C53FD1"/>
    <w:rsid w:val="00C5731C"/>
    <w:rsid w:val="00C65F0D"/>
    <w:rsid w:val="00C67D1F"/>
    <w:rsid w:val="00C820FE"/>
    <w:rsid w:val="00C878C5"/>
    <w:rsid w:val="00CA3F4D"/>
    <w:rsid w:val="00CA402F"/>
    <w:rsid w:val="00CA6687"/>
    <w:rsid w:val="00CA79A7"/>
    <w:rsid w:val="00CB3CBE"/>
    <w:rsid w:val="00CB6418"/>
    <w:rsid w:val="00CB7E85"/>
    <w:rsid w:val="00CC3714"/>
    <w:rsid w:val="00CC6677"/>
    <w:rsid w:val="00CD347B"/>
    <w:rsid w:val="00CD48EF"/>
    <w:rsid w:val="00CD4D6C"/>
    <w:rsid w:val="00CE1F87"/>
    <w:rsid w:val="00CE2D48"/>
    <w:rsid w:val="00CE368C"/>
    <w:rsid w:val="00CE3695"/>
    <w:rsid w:val="00CF2784"/>
    <w:rsid w:val="00CF48CD"/>
    <w:rsid w:val="00D142BD"/>
    <w:rsid w:val="00D15330"/>
    <w:rsid w:val="00D22465"/>
    <w:rsid w:val="00D266E7"/>
    <w:rsid w:val="00D400FE"/>
    <w:rsid w:val="00D4123E"/>
    <w:rsid w:val="00D4722C"/>
    <w:rsid w:val="00D505EA"/>
    <w:rsid w:val="00D54B14"/>
    <w:rsid w:val="00D62BA2"/>
    <w:rsid w:val="00D70117"/>
    <w:rsid w:val="00D721D4"/>
    <w:rsid w:val="00D72942"/>
    <w:rsid w:val="00D75640"/>
    <w:rsid w:val="00D838FE"/>
    <w:rsid w:val="00D85420"/>
    <w:rsid w:val="00DA0F9D"/>
    <w:rsid w:val="00DA1E49"/>
    <w:rsid w:val="00DA4460"/>
    <w:rsid w:val="00DB0E43"/>
    <w:rsid w:val="00DB2FD3"/>
    <w:rsid w:val="00DB32F1"/>
    <w:rsid w:val="00DB3618"/>
    <w:rsid w:val="00DB4562"/>
    <w:rsid w:val="00DB570A"/>
    <w:rsid w:val="00DC5BC6"/>
    <w:rsid w:val="00DD22CA"/>
    <w:rsid w:val="00DD3820"/>
    <w:rsid w:val="00DD60A8"/>
    <w:rsid w:val="00DE0162"/>
    <w:rsid w:val="00DE77F4"/>
    <w:rsid w:val="00DF2A8D"/>
    <w:rsid w:val="00DF2E6A"/>
    <w:rsid w:val="00DF5010"/>
    <w:rsid w:val="00DF5AC3"/>
    <w:rsid w:val="00E00F68"/>
    <w:rsid w:val="00E00FBB"/>
    <w:rsid w:val="00E01DAF"/>
    <w:rsid w:val="00E10A8C"/>
    <w:rsid w:val="00E15F55"/>
    <w:rsid w:val="00E200DF"/>
    <w:rsid w:val="00E22043"/>
    <w:rsid w:val="00E32974"/>
    <w:rsid w:val="00E46717"/>
    <w:rsid w:val="00E46AB9"/>
    <w:rsid w:val="00E46E53"/>
    <w:rsid w:val="00E50B17"/>
    <w:rsid w:val="00E56F94"/>
    <w:rsid w:val="00E57BFF"/>
    <w:rsid w:val="00E57DAC"/>
    <w:rsid w:val="00E64D22"/>
    <w:rsid w:val="00E6623B"/>
    <w:rsid w:val="00E665AB"/>
    <w:rsid w:val="00E751D0"/>
    <w:rsid w:val="00E76A3F"/>
    <w:rsid w:val="00E87518"/>
    <w:rsid w:val="00E914CB"/>
    <w:rsid w:val="00EA1644"/>
    <w:rsid w:val="00EA375F"/>
    <w:rsid w:val="00EA5DCF"/>
    <w:rsid w:val="00EA7004"/>
    <w:rsid w:val="00EB3451"/>
    <w:rsid w:val="00EC028A"/>
    <w:rsid w:val="00ED192E"/>
    <w:rsid w:val="00EE2E6D"/>
    <w:rsid w:val="00EE383C"/>
    <w:rsid w:val="00EE44B5"/>
    <w:rsid w:val="00EF637A"/>
    <w:rsid w:val="00F02A7F"/>
    <w:rsid w:val="00F066F9"/>
    <w:rsid w:val="00F077F1"/>
    <w:rsid w:val="00F11867"/>
    <w:rsid w:val="00F21E9F"/>
    <w:rsid w:val="00F30F3E"/>
    <w:rsid w:val="00F35D09"/>
    <w:rsid w:val="00F40467"/>
    <w:rsid w:val="00F429EE"/>
    <w:rsid w:val="00F45B80"/>
    <w:rsid w:val="00F473B3"/>
    <w:rsid w:val="00F47DAC"/>
    <w:rsid w:val="00F515A1"/>
    <w:rsid w:val="00F51EAE"/>
    <w:rsid w:val="00F60935"/>
    <w:rsid w:val="00F61DE4"/>
    <w:rsid w:val="00F65E05"/>
    <w:rsid w:val="00F67817"/>
    <w:rsid w:val="00F70CC6"/>
    <w:rsid w:val="00F7143A"/>
    <w:rsid w:val="00F764AB"/>
    <w:rsid w:val="00F816E7"/>
    <w:rsid w:val="00F84215"/>
    <w:rsid w:val="00F876B4"/>
    <w:rsid w:val="00F957A9"/>
    <w:rsid w:val="00F959A3"/>
    <w:rsid w:val="00F97C19"/>
    <w:rsid w:val="00FA29BA"/>
    <w:rsid w:val="00FA4471"/>
    <w:rsid w:val="00FA7303"/>
    <w:rsid w:val="00FB1113"/>
    <w:rsid w:val="00FB4402"/>
    <w:rsid w:val="00FC2F7C"/>
    <w:rsid w:val="00FD3F87"/>
    <w:rsid w:val="00FD3F88"/>
    <w:rsid w:val="00FD736E"/>
    <w:rsid w:val="00FE0593"/>
    <w:rsid w:val="00FE2C8F"/>
    <w:rsid w:val="00FF4C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CE39E"/>
  <w15:chartTrackingRefBased/>
  <w15:docId w15:val="{DC8044A2-CA9D-4AA7-99F8-B62C6A994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288"/>
    <w:rPr>
      <w:lang w:val="en-US" w:eastAsia="en-US"/>
    </w:rPr>
  </w:style>
  <w:style w:type="paragraph" w:styleId="Heading1">
    <w:name w:val="heading 1"/>
    <w:basedOn w:val="Normal"/>
    <w:next w:val="BodyText"/>
    <w:link w:val="Heading1Char"/>
    <w:qFormat/>
    <w:pPr>
      <w:keepNext/>
      <w:spacing w:after="240"/>
      <w:jc w:val="center"/>
      <w:outlineLvl w:val="0"/>
    </w:pPr>
    <w:rPr>
      <w:b/>
      <w:kern w:val="28"/>
      <w:sz w:val="24"/>
    </w:rPr>
  </w:style>
  <w:style w:type="paragraph" w:styleId="Heading2">
    <w:name w:val="heading 2"/>
    <w:basedOn w:val="Normal"/>
    <w:next w:val="BodyText"/>
    <w:link w:val="Heading2Char"/>
    <w:qFormat/>
    <w:pPr>
      <w:keepNext/>
      <w:spacing w:after="240"/>
      <w:outlineLvl w:val="1"/>
    </w:pPr>
    <w:rPr>
      <w:b/>
      <w:sz w:val="24"/>
    </w:rPr>
  </w:style>
  <w:style w:type="paragraph" w:styleId="Heading3">
    <w:name w:val="heading 3"/>
    <w:basedOn w:val="Normal"/>
    <w:next w:val="BodyText"/>
    <w:link w:val="Heading3Char"/>
    <w:qFormat/>
    <w:pPr>
      <w:keepNext/>
      <w:spacing w:after="240"/>
      <w:outlineLvl w:val="2"/>
    </w:pPr>
    <w:rPr>
      <w:b/>
      <w:sz w:val="24"/>
    </w:rPr>
  </w:style>
  <w:style w:type="paragraph" w:styleId="Heading4">
    <w:name w:val="heading 4"/>
    <w:basedOn w:val="Normal"/>
    <w:next w:val="BodyText"/>
    <w:qFormat/>
    <w:pPr>
      <w:keepNext/>
      <w:spacing w:after="360"/>
      <w:outlineLvl w:val="3"/>
    </w:pPr>
    <w:rPr>
      <w:color w:val="000000"/>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rPr>
      <w:sz w:val="24"/>
    </w:rPr>
  </w:style>
  <w:style w:type="paragraph" w:styleId="ListNumber">
    <w:name w:val="List Number"/>
    <w:basedOn w:val="Normal"/>
    <w:pPr>
      <w:spacing w:after="240"/>
      <w:ind w:left="1440" w:hanging="720"/>
    </w:pPr>
    <w:rPr>
      <w:sz w:val="24"/>
    </w:rPr>
  </w:style>
  <w:style w:type="paragraph" w:customStyle="1" w:styleId="CHAPTERNUMBER">
    <w:name w:val="CHAPTER NUMBER"/>
    <w:basedOn w:val="Normal"/>
    <w:next w:val="CHAPTERTITLE"/>
    <w:pPr>
      <w:numPr>
        <w:numId w:val="1"/>
      </w:numPr>
      <w:spacing w:before="1440"/>
      <w:jc w:val="center"/>
    </w:pPr>
    <w:rPr>
      <w:sz w:val="24"/>
    </w:rPr>
  </w:style>
  <w:style w:type="paragraph" w:customStyle="1" w:styleId="CHAPTERTITLE">
    <w:name w:val="CHAPTER TITLE"/>
    <w:basedOn w:val="Normal"/>
    <w:next w:val="BodyText"/>
    <w:pPr>
      <w:spacing w:after="240"/>
      <w:jc w:val="center"/>
    </w:pPr>
    <w:rPr>
      <w:sz w:val="24"/>
    </w:rPr>
  </w:style>
  <w:style w:type="paragraph" w:styleId="FootnoteText">
    <w:name w:val="footnote text"/>
    <w:basedOn w:val="Normal"/>
    <w:link w:val="FootnoteTextChar"/>
    <w:semiHidden/>
    <w:pPr>
      <w:spacing w:after="240"/>
    </w:pPr>
  </w:style>
  <w:style w:type="character" w:styleId="FootnoteReference">
    <w:name w:val="footnote reference"/>
    <w:basedOn w:val="DefaultParagraphFont"/>
    <w:semiHidden/>
    <w:rPr>
      <w:vertAlign w:val="superscript"/>
    </w:rPr>
  </w:style>
  <w:style w:type="paragraph" w:customStyle="1" w:styleId="BlockQuote">
    <w:name w:val="Block Quote"/>
    <w:basedOn w:val="Normal"/>
    <w:next w:val="BodyText"/>
    <w:pPr>
      <w:spacing w:after="240"/>
      <w:ind w:left="1440"/>
    </w:pPr>
    <w:rPr>
      <w:color w:val="000000"/>
      <w:sz w:val="24"/>
    </w:rPr>
  </w:style>
  <w:style w:type="paragraph" w:styleId="BodyTextIndent">
    <w:name w:val="Body Text Indent"/>
    <w:basedOn w:val="Normal"/>
    <w:link w:val="BodyTextIndentChar"/>
    <w:pPr>
      <w:spacing w:line="480" w:lineRule="auto"/>
      <w:ind w:left="1440" w:hanging="720"/>
    </w:pPr>
    <w:rPr>
      <w:sz w:val="24"/>
    </w:rPr>
  </w:style>
  <w:style w:type="paragraph" w:customStyle="1" w:styleId="BodyTextNoIndent">
    <w:name w:val="Body Text No Indent"/>
    <w:basedOn w:val="BodyText"/>
    <w:next w:val="BodyText"/>
    <w:pPr>
      <w:ind w:firstLine="0"/>
    </w:pPr>
  </w:style>
  <w:style w:type="paragraph" w:styleId="Header">
    <w:name w:val="header"/>
    <w:basedOn w:val="Normal"/>
    <w:link w:val="HeaderChar"/>
    <w:pPr>
      <w:tabs>
        <w:tab w:val="center" w:pos="4320"/>
        <w:tab w:val="right" w:pos="8640"/>
      </w:tabs>
      <w:jc w:val="center"/>
    </w:pPr>
    <w:rPr>
      <w:sz w:val="24"/>
    </w:rPr>
  </w:style>
  <w:style w:type="paragraph" w:customStyle="1" w:styleId="ONEINCHSPACER">
    <w:name w:val="ONE INCH SPACER"/>
    <w:basedOn w:val="Normal"/>
    <w:link w:val="ONEINCHSPACERChar"/>
    <w:pPr>
      <w:spacing w:before="1296"/>
    </w:pPr>
    <w:rPr>
      <w:sz w:val="24"/>
    </w:rPr>
  </w:style>
  <w:style w:type="paragraph" w:styleId="Footer">
    <w:name w:val="footer"/>
    <w:basedOn w:val="Normal"/>
    <w:link w:val="FooterChar"/>
    <w:pPr>
      <w:tabs>
        <w:tab w:val="center" w:pos="4320"/>
        <w:tab w:val="right" w:pos="8640"/>
      </w:tabs>
      <w:jc w:val="center"/>
    </w:pPr>
    <w:rPr>
      <w:sz w:val="24"/>
    </w:rPr>
  </w:style>
  <w:style w:type="character" w:styleId="PageNumber">
    <w:name w:val="page number"/>
    <w:basedOn w:val="DefaultParagraphFont"/>
  </w:style>
  <w:style w:type="paragraph" w:customStyle="1" w:styleId="CaptionFigure">
    <w:name w:val="Caption Figure"/>
    <w:basedOn w:val="Caption"/>
    <w:pPr>
      <w:spacing w:before="0" w:after="720"/>
    </w:pPr>
    <w:rPr>
      <w:b w:val="0"/>
    </w:rPr>
  </w:style>
  <w:style w:type="paragraph" w:styleId="Caption">
    <w:name w:val="caption"/>
    <w:basedOn w:val="Normal"/>
    <w:next w:val="Normal"/>
    <w:qFormat/>
    <w:rsid w:val="00946EAE"/>
    <w:pPr>
      <w:spacing w:before="120" w:after="120"/>
    </w:pPr>
    <w:rPr>
      <w:b/>
      <w:sz w:val="24"/>
    </w:rPr>
  </w:style>
  <w:style w:type="paragraph" w:styleId="CommentText">
    <w:name w:val="annotation text"/>
    <w:basedOn w:val="Normal"/>
    <w:link w:val="CommentTextChar"/>
    <w:semiHidden/>
  </w:style>
  <w:style w:type="paragraph" w:customStyle="1" w:styleId="HEADING2B">
    <w:name w:val="HEADING 2B"/>
    <w:basedOn w:val="Heading2"/>
    <w:next w:val="BodyText"/>
    <w:rPr>
      <w:b w:val="0"/>
      <w:u w:val="single"/>
    </w:rPr>
  </w:style>
  <w:style w:type="paragraph" w:customStyle="1" w:styleId="Reference3">
    <w:name w:val="Reference 3"/>
    <w:basedOn w:val="Normal"/>
    <w:pPr>
      <w:tabs>
        <w:tab w:val="left" w:pos="540"/>
      </w:tabs>
      <w:ind w:left="540" w:hanging="540"/>
    </w:pPr>
    <w:rPr>
      <w:sz w:val="24"/>
    </w:rPr>
  </w:style>
  <w:style w:type="paragraph" w:customStyle="1" w:styleId="Reference2">
    <w:name w:val="Reference 2"/>
    <w:basedOn w:val="Normal"/>
    <w:pPr>
      <w:tabs>
        <w:tab w:val="left" w:pos="1440"/>
      </w:tabs>
      <w:ind w:left="1440" w:hanging="1440"/>
    </w:pPr>
    <w:rPr>
      <w:sz w:val="24"/>
    </w:rPr>
  </w:style>
  <w:style w:type="paragraph" w:customStyle="1" w:styleId="Heading1B">
    <w:name w:val="Heading 1B"/>
    <w:basedOn w:val="Heading1"/>
    <w:next w:val="BodyText"/>
    <w:rPr>
      <w:b w:val="0"/>
      <w:kern w:val="0"/>
      <w:u w:val="single"/>
    </w:rPr>
  </w:style>
  <w:style w:type="paragraph" w:customStyle="1" w:styleId="BodyTextNoIndent0">
    <w:name w:val="Body Text: No Indent"/>
    <w:basedOn w:val="BodyText"/>
    <w:next w:val="BodyText"/>
    <w:pPr>
      <w:ind w:firstLine="0"/>
    </w:pPr>
  </w:style>
  <w:style w:type="paragraph" w:customStyle="1" w:styleId="CaptionTable">
    <w:name w:val="Caption Table"/>
    <w:basedOn w:val="Caption"/>
    <w:next w:val="Normal"/>
    <w:pPr>
      <w:keepNext/>
      <w:spacing w:before="720" w:after="0"/>
    </w:pPr>
    <w:rPr>
      <w:b w:val="0"/>
    </w:rPr>
  </w:style>
  <w:style w:type="paragraph" w:customStyle="1" w:styleId="TableCaption">
    <w:name w:val="Table Caption"/>
    <w:basedOn w:val="Caption"/>
    <w:next w:val="Normal"/>
    <w:pPr>
      <w:spacing w:before="480" w:after="0"/>
      <w:jc w:val="both"/>
    </w:pPr>
    <w:rPr>
      <w:b w:val="0"/>
    </w:rPr>
  </w:style>
  <w:style w:type="paragraph" w:customStyle="1" w:styleId="AppendixLetter">
    <w:name w:val="Appendix Letter"/>
    <w:basedOn w:val="ONEINCHSPACER"/>
    <w:pPr>
      <w:jc w:val="center"/>
    </w:pPr>
  </w:style>
  <w:style w:type="paragraph" w:customStyle="1" w:styleId="Reference1">
    <w:name w:val="Reference 1"/>
    <w:basedOn w:val="Normal"/>
    <w:pPr>
      <w:ind w:left="720" w:hanging="720"/>
    </w:pPr>
    <w:rPr>
      <w:sz w:val="24"/>
    </w:rPr>
  </w:style>
  <w:style w:type="character" w:styleId="Hyperlink">
    <w:name w:val="Hyperlink"/>
    <w:basedOn w:val="DefaultParagraphFont"/>
    <w:rPr>
      <w:color w:val="0000FF"/>
      <w:u w:val="single"/>
    </w:rPr>
  </w:style>
  <w:style w:type="paragraph" w:styleId="TOC9">
    <w:name w:val="toc 9"/>
    <w:basedOn w:val="Normal"/>
    <w:next w:val="Normal"/>
    <w:autoRedefine/>
    <w:semiHidden/>
    <w:pPr>
      <w:ind w:left="1920"/>
    </w:pPr>
    <w:rPr>
      <w:sz w:val="24"/>
    </w:rPr>
  </w:style>
  <w:style w:type="paragraph" w:customStyle="1" w:styleId="Spacer">
    <w:name w:val="Spacer"/>
    <w:basedOn w:val="Normal"/>
    <w:pPr>
      <w:spacing w:after="1160"/>
    </w:pPr>
    <w:rPr>
      <w:sz w:val="24"/>
    </w:rPr>
  </w:style>
  <w:style w:type="character" w:styleId="FollowedHyperlink">
    <w:name w:val="FollowedHyperlink"/>
    <w:basedOn w:val="DefaultParagraphFont"/>
    <w:rPr>
      <w:color w:val="800080"/>
      <w:u w:val="single"/>
    </w:rPr>
  </w:style>
  <w:style w:type="paragraph" w:customStyle="1" w:styleId="Heading4b">
    <w:name w:val="Heading 4b"/>
    <w:basedOn w:val="Heading4"/>
    <w:next w:val="BodyText"/>
    <w:pPr>
      <w:outlineLvl w:val="9"/>
    </w:pPr>
    <w:rPr>
      <w:b/>
      <w:u w:val="none"/>
    </w:rPr>
  </w:style>
  <w:style w:type="paragraph" w:customStyle="1" w:styleId="List1">
    <w:name w:val="List1"/>
    <w:basedOn w:val="BodyText"/>
    <w:pPr>
      <w:numPr>
        <w:numId w:val="2"/>
      </w:numPr>
      <w:tabs>
        <w:tab w:val="clear" w:pos="360"/>
        <w:tab w:val="num" w:pos="1080"/>
      </w:tabs>
      <w:spacing w:after="240"/>
      <w:ind w:left="1080"/>
    </w:pPr>
  </w:style>
  <w:style w:type="paragraph" w:styleId="TOC8">
    <w:name w:val="toc 8"/>
    <w:basedOn w:val="Normal"/>
    <w:next w:val="Normal"/>
    <w:autoRedefine/>
    <w:semiHidden/>
    <w:pPr>
      <w:ind w:left="1680"/>
    </w:pPr>
    <w:rPr>
      <w:sz w:val="24"/>
    </w:rPr>
  </w:style>
  <w:style w:type="paragraph" w:styleId="TableofFigures">
    <w:name w:val="table of figures"/>
    <w:basedOn w:val="Normal"/>
    <w:next w:val="Normal"/>
    <w:uiPriority w:val="99"/>
    <w:pPr>
      <w:tabs>
        <w:tab w:val="left" w:pos="360"/>
        <w:tab w:val="left" w:pos="720"/>
        <w:tab w:val="left" w:leader="dot" w:pos="8640"/>
      </w:tabs>
      <w:spacing w:after="240"/>
      <w:ind w:left="1080" w:hanging="1080"/>
    </w:pPr>
    <w:rPr>
      <w:sz w:val="24"/>
    </w:rPr>
  </w:style>
  <w:style w:type="paragraph" w:styleId="TOC6">
    <w:name w:val="toc 6"/>
    <w:basedOn w:val="Normal"/>
    <w:next w:val="Normal"/>
    <w:autoRedefine/>
    <w:semiHidden/>
    <w:pPr>
      <w:ind w:left="1200"/>
    </w:pPr>
    <w:rPr>
      <w:sz w:val="24"/>
    </w:rPr>
  </w:style>
  <w:style w:type="paragraph" w:styleId="TOC7">
    <w:name w:val="toc 7"/>
    <w:basedOn w:val="Normal"/>
    <w:next w:val="Normal"/>
    <w:autoRedefine/>
    <w:semiHidden/>
    <w:pPr>
      <w:ind w:left="1440"/>
    </w:pPr>
    <w:rPr>
      <w:sz w:val="24"/>
    </w:rPr>
  </w:style>
  <w:style w:type="paragraph" w:styleId="TOC4">
    <w:name w:val="toc 4"/>
    <w:basedOn w:val="Normal"/>
    <w:next w:val="Normal"/>
    <w:autoRedefine/>
    <w:uiPriority w:val="39"/>
    <w:pPr>
      <w:ind w:left="720"/>
    </w:pPr>
    <w:rPr>
      <w:sz w:val="24"/>
    </w:rPr>
  </w:style>
  <w:style w:type="paragraph" w:styleId="TOC5">
    <w:name w:val="toc 5"/>
    <w:basedOn w:val="Normal"/>
    <w:next w:val="Normal"/>
    <w:autoRedefine/>
    <w:semiHidden/>
    <w:pPr>
      <w:ind w:left="960"/>
    </w:pPr>
    <w:rPr>
      <w:sz w:val="24"/>
    </w:rPr>
  </w:style>
  <w:style w:type="paragraph" w:styleId="Index1">
    <w:name w:val="index 1"/>
    <w:basedOn w:val="Normal"/>
    <w:next w:val="Normal"/>
    <w:autoRedefine/>
    <w:semiHidden/>
    <w:pPr>
      <w:ind w:left="240" w:hanging="240"/>
    </w:pPr>
    <w:rPr>
      <w:sz w:val="24"/>
    </w:rPr>
  </w:style>
  <w:style w:type="paragraph" w:styleId="TOC2">
    <w:name w:val="toc 2"/>
    <w:basedOn w:val="Normal"/>
    <w:next w:val="Normal"/>
    <w:autoRedefine/>
    <w:uiPriority w:val="39"/>
    <w:pPr>
      <w:ind w:left="240"/>
    </w:pPr>
    <w:rPr>
      <w:sz w:val="24"/>
    </w:rPr>
  </w:style>
  <w:style w:type="paragraph" w:styleId="BlockText">
    <w:name w:val="Block Text"/>
    <w:basedOn w:val="Normal"/>
    <w:pPr>
      <w:spacing w:after="240"/>
      <w:ind w:left="1440"/>
    </w:pPr>
    <w:rPr>
      <w:sz w:val="24"/>
    </w:rPr>
  </w:style>
  <w:style w:type="paragraph" w:styleId="TOC1">
    <w:name w:val="toc 1"/>
    <w:basedOn w:val="Normal"/>
    <w:next w:val="Normal"/>
    <w:autoRedefine/>
    <w:uiPriority w:val="39"/>
    <w:pPr>
      <w:tabs>
        <w:tab w:val="right" w:leader="dot" w:pos="8640"/>
      </w:tabs>
      <w:spacing w:after="240"/>
    </w:pPr>
    <w:rPr>
      <w:sz w:val="24"/>
    </w:rPr>
  </w:style>
  <w:style w:type="paragraph" w:customStyle="1" w:styleId="Heading3B">
    <w:name w:val="Heading 3B"/>
    <w:basedOn w:val="Heading3"/>
    <w:next w:val="BodyText"/>
    <w:rPr>
      <w:b w:val="0"/>
      <w:u w:val="single"/>
    </w:rPr>
  </w:style>
  <w:style w:type="character" w:customStyle="1" w:styleId="BodyTextChar">
    <w:name w:val="Body Text Char"/>
    <w:basedOn w:val="DefaultParagraphFont"/>
    <w:link w:val="BodyText"/>
    <w:rsid w:val="003F21A7"/>
    <w:rPr>
      <w:sz w:val="24"/>
      <w:lang w:val="en-US" w:eastAsia="en-US"/>
    </w:rPr>
  </w:style>
  <w:style w:type="character" w:customStyle="1" w:styleId="HeaderChar">
    <w:name w:val="Header Char"/>
    <w:basedOn w:val="DefaultParagraphFont"/>
    <w:link w:val="Header"/>
    <w:rsid w:val="003F21A7"/>
    <w:rPr>
      <w:sz w:val="24"/>
      <w:lang w:val="en-US" w:eastAsia="en-US"/>
    </w:rPr>
  </w:style>
  <w:style w:type="character" w:customStyle="1" w:styleId="FooterChar">
    <w:name w:val="Footer Char"/>
    <w:basedOn w:val="DefaultParagraphFont"/>
    <w:link w:val="Footer"/>
    <w:rsid w:val="003F21A7"/>
    <w:rPr>
      <w:sz w:val="24"/>
      <w:lang w:val="en-US" w:eastAsia="en-US"/>
    </w:rPr>
  </w:style>
  <w:style w:type="character" w:customStyle="1" w:styleId="Heading1Char">
    <w:name w:val="Heading 1 Char"/>
    <w:basedOn w:val="DefaultParagraphFont"/>
    <w:link w:val="Heading1"/>
    <w:rsid w:val="003F21A7"/>
    <w:rPr>
      <w:b/>
      <w:kern w:val="28"/>
      <w:sz w:val="24"/>
      <w:lang w:val="en-US" w:eastAsia="en-US"/>
    </w:rPr>
  </w:style>
  <w:style w:type="character" w:customStyle="1" w:styleId="Heading2Char">
    <w:name w:val="Heading 2 Char"/>
    <w:basedOn w:val="DefaultParagraphFont"/>
    <w:link w:val="Heading2"/>
    <w:rsid w:val="003F21A7"/>
    <w:rPr>
      <w:b/>
      <w:sz w:val="24"/>
      <w:lang w:val="en-US" w:eastAsia="en-US"/>
    </w:rPr>
  </w:style>
  <w:style w:type="character" w:customStyle="1" w:styleId="Heading3Char">
    <w:name w:val="Heading 3 Char"/>
    <w:basedOn w:val="DefaultParagraphFont"/>
    <w:link w:val="Heading3"/>
    <w:rsid w:val="003F21A7"/>
    <w:rPr>
      <w:b/>
      <w:sz w:val="24"/>
      <w:lang w:val="en-US" w:eastAsia="en-US"/>
    </w:rPr>
  </w:style>
  <w:style w:type="character" w:customStyle="1" w:styleId="FootnoteTextChar">
    <w:name w:val="Footnote Text Char"/>
    <w:basedOn w:val="DefaultParagraphFont"/>
    <w:link w:val="FootnoteText"/>
    <w:semiHidden/>
    <w:rsid w:val="003F21A7"/>
    <w:rPr>
      <w:lang w:val="en-US" w:eastAsia="en-US"/>
    </w:rPr>
  </w:style>
  <w:style w:type="character" w:customStyle="1" w:styleId="ONEINCHSPACERChar">
    <w:name w:val="ONE INCH SPACER Char"/>
    <w:basedOn w:val="DefaultParagraphFont"/>
    <w:link w:val="ONEINCHSPACER"/>
    <w:rsid w:val="004D4F13"/>
    <w:rPr>
      <w:sz w:val="24"/>
      <w:lang w:val="en-US" w:eastAsia="en-US"/>
    </w:rPr>
  </w:style>
  <w:style w:type="table" w:styleId="TableGrid">
    <w:name w:val="Table Grid"/>
    <w:basedOn w:val="TableNormal"/>
    <w:uiPriority w:val="39"/>
    <w:rsid w:val="002029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128C"/>
    <w:rPr>
      <w:color w:val="808080"/>
    </w:rPr>
  </w:style>
  <w:style w:type="paragraph" w:styleId="TOC3">
    <w:name w:val="toc 3"/>
    <w:basedOn w:val="Normal"/>
    <w:next w:val="Normal"/>
    <w:autoRedefine/>
    <w:uiPriority w:val="39"/>
    <w:rsid w:val="005F5809"/>
    <w:pPr>
      <w:tabs>
        <w:tab w:val="right" w:leader="dot" w:pos="9356"/>
      </w:tabs>
      <w:ind w:left="648"/>
    </w:pPr>
    <w:rPr>
      <w:noProof/>
      <w:sz w:val="24"/>
      <w:szCs w:val="24"/>
    </w:rPr>
  </w:style>
  <w:style w:type="character" w:styleId="CommentReference">
    <w:name w:val="annotation reference"/>
    <w:basedOn w:val="DefaultParagraphFont"/>
    <w:uiPriority w:val="99"/>
    <w:semiHidden/>
    <w:rsid w:val="005F5809"/>
    <w:rPr>
      <w:sz w:val="16"/>
    </w:rPr>
  </w:style>
  <w:style w:type="paragraph" w:styleId="BodyTextIndent2">
    <w:name w:val="Body Text Indent 2"/>
    <w:basedOn w:val="Normal"/>
    <w:link w:val="BodyTextIndent2Char"/>
    <w:rsid w:val="005F5809"/>
    <w:pPr>
      <w:ind w:left="360" w:hanging="360"/>
    </w:pPr>
    <w:rPr>
      <w:sz w:val="24"/>
    </w:rPr>
  </w:style>
  <w:style w:type="character" w:customStyle="1" w:styleId="BodyTextIndent2Char">
    <w:name w:val="Body Text Indent 2 Char"/>
    <w:basedOn w:val="DefaultParagraphFont"/>
    <w:link w:val="BodyTextIndent2"/>
    <w:rsid w:val="005F5809"/>
    <w:rPr>
      <w:sz w:val="24"/>
      <w:lang w:val="en-US" w:eastAsia="en-US"/>
    </w:rPr>
  </w:style>
  <w:style w:type="paragraph" w:styleId="CommentSubject">
    <w:name w:val="annotation subject"/>
    <w:basedOn w:val="CommentText"/>
    <w:next w:val="CommentText"/>
    <w:link w:val="CommentSubjectChar"/>
    <w:uiPriority w:val="99"/>
    <w:semiHidden/>
    <w:unhideWhenUsed/>
    <w:rsid w:val="005F5809"/>
    <w:rPr>
      <w:b/>
      <w:bCs/>
    </w:rPr>
  </w:style>
  <w:style w:type="character" w:customStyle="1" w:styleId="CommentTextChar">
    <w:name w:val="Comment Text Char"/>
    <w:basedOn w:val="DefaultParagraphFont"/>
    <w:link w:val="CommentText"/>
    <w:semiHidden/>
    <w:rsid w:val="005F5809"/>
    <w:rPr>
      <w:lang w:val="en-US" w:eastAsia="en-US"/>
    </w:rPr>
  </w:style>
  <w:style w:type="character" w:customStyle="1" w:styleId="CommentSubjectChar">
    <w:name w:val="Comment Subject Char"/>
    <w:basedOn w:val="CommentTextChar"/>
    <w:link w:val="CommentSubject"/>
    <w:uiPriority w:val="99"/>
    <w:semiHidden/>
    <w:rsid w:val="005F5809"/>
    <w:rPr>
      <w:b/>
      <w:bCs/>
      <w:lang w:val="en-US" w:eastAsia="en-US"/>
    </w:rPr>
  </w:style>
  <w:style w:type="paragraph" w:styleId="BalloonText">
    <w:name w:val="Balloon Text"/>
    <w:basedOn w:val="Normal"/>
    <w:link w:val="BalloonTextChar"/>
    <w:uiPriority w:val="99"/>
    <w:semiHidden/>
    <w:unhideWhenUsed/>
    <w:rsid w:val="005F58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809"/>
    <w:rPr>
      <w:rFonts w:ascii="Segoe UI" w:hAnsi="Segoe UI" w:cs="Segoe UI"/>
      <w:sz w:val="18"/>
      <w:szCs w:val="18"/>
      <w:lang w:val="en-US" w:eastAsia="en-US"/>
    </w:rPr>
  </w:style>
  <w:style w:type="paragraph" w:styleId="NoSpacing">
    <w:name w:val="No Spacing"/>
    <w:uiPriority w:val="1"/>
    <w:qFormat/>
    <w:rsid w:val="005F5809"/>
    <w:rPr>
      <w:sz w:val="24"/>
      <w:lang w:val="en-US" w:eastAsia="en-US"/>
    </w:rPr>
  </w:style>
  <w:style w:type="paragraph" w:customStyle="1" w:styleId="Chapter">
    <w:name w:val="Chapter"/>
    <w:basedOn w:val="ONEINCHSPACER"/>
    <w:link w:val="ChapterChar"/>
    <w:qFormat/>
    <w:rsid w:val="005F5809"/>
    <w:pPr>
      <w:spacing w:before="0"/>
      <w:jc w:val="center"/>
    </w:pPr>
    <w:rPr>
      <w:caps/>
      <w:sz w:val="36"/>
      <w:szCs w:val="36"/>
    </w:rPr>
  </w:style>
  <w:style w:type="character" w:customStyle="1" w:styleId="ChapterChar">
    <w:name w:val="Chapter Char"/>
    <w:basedOn w:val="DefaultParagraphFont"/>
    <w:link w:val="Chapter"/>
    <w:rsid w:val="005F5809"/>
    <w:rPr>
      <w:caps/>
      <w:sz w:val="36"/>
      <w:szCs w:val="36"/>
      <w:lang w:val="en-US" w:eastAsia="en-US"/>
    </w:rPr>
  </w:style>
  <w:style w:type="character" w:customStyle="1" w:styleId="BodyTextIndentChar">
    <w:name w:val="Body Text Indent Char"/>
    <w:basedOn w:val="DefaultParagraphFont"/>
    <w:link w:val="BodyTextIndent"/>
    <w:rsid w:val="005F5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ti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ti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2DE3A-3C34-4AE7-B5B7-2C14F5E14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21891</TotalTime>
  <Pages>32</Pages>
  <Words>8345</Words>
  <Characters>47572</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INTRODUCTION</vt:lpstr>
    </vt:vector>
  </TitlesOfParts>
  <Company>Chez Don</Company>
  <LinksUpToDate>false</LinksUpToDate>
  <CharactersWithSpaces>55806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Don Grossman</dc:creator>
  <cp:keywords/>
  <dc:description/>
  <cp:lastModifiedBy>Elash, Brenden</cp:lastModifiedBy>
  <cp:revision>48</cp:revision>
  <dcterms:created xsi:type="dcterms:W3CDTF">2015-08-27T21:13:00Z</dcterms:created>
  <dcterms:modified xsi:type="dcterms:W3CDTF">2016-07-05T00:56:00Z</dcterms:modified>
</cp:coreProperties>
</file>